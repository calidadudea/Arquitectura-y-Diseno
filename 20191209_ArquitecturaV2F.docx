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851577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sdtEndPr>
      <w:sdtContent>
        <w:p w14:paraId="6592A826" w14:textId="6DE57F02" w:rsidR="006064A2" w:rsidDel="006A7A5C" w:rsidRDefault="006064A2" w:rsidP="006A7A5C">
          <w:pPr>
            <w:rPr>
              <w:del w:id="0" w:author="PC" w:date="2019-10-10T21:21:00Z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1643C7" wp14:editId="0D2F37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ACCE09" w14:textId="77777777" w:rsidR="00E66F7A" w:rsidRDefault="00E66F7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1643C7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63ACCE09" w14:textId="77777777" w:rsidR="00E66F7A" w:rsidRDefault="00E66F7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498EE0" wp14:editId="68FB1A6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274955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94DD14" w14:textId="7953D534" w:rsidR="00E66F7A" w:rsidRDefault="00E66F7A" w:rsidP="006A7A5C">
                                <w:pPr>
                                  <w:spacing w:before="240"/>
                                  <w:jc w:val="both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Actualmente en la facultad de ingeniería y específicamente en el departamento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de Ingeniería de Sistemas la gestión curricular es poco eficiente, difícilmente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gestionable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bajo estándares de calidad y para nada amigable con los docentes y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administrativos que hacen uso de ella. Es por esto que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en el presente documento mostraremos a detalle la arquitectura y diseño de </w:t>
                                    </w:r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una plataforma web dedicada exclusivamente a la gestión de la información del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6A7A5C">
                                      <w:rPr>
                                        <w:color w:val="FFFFFF" w:themeColor="background1"/>
                                      </w:rPr>
                                      <w:t>micro currículo de la Universidad de Antioquia, con énfasis en el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Departamento de Ingeniería de Sistemas.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8498EE0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1494DD14" w14:textId="7953D534" w:rsidR="00E66F7A" w:rsidRDefault="00E66F7A" w:rsidP="006A7A5C">
                          <w:pPr>
                            <w:spacing w:before="240"/>
                            <w:jc w:val="both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6A7A5C">
                                <w:rPr>
                                  <w:color w:val="FFFFFF" w:themeColor="background1"/>
                                </w:rPr>
                                <w:t>Actualmente en la facultad de ingeniería y específicamente en el departamento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A7A5C">
                                <w:rPr>
                                  <w:color w:val="FFFFFF" w:themeColor="background1"/>
                                </w:rPr>
                                <w:t>de Ingeniería de Sistemas la gestión curricular es poco eficiente, difícilmente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A7A5C">
                                <w:rPr>
                                  <w:color w:val="FFFFFF" w:themeColor="background1"/>
                                </w:rPr>
                                <w:t>gestionable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A7A5C">
                                <w:rPr>
                                  <w:color w:val="FFFFFF" w:themeColor="background1"/>
                                </w:rPr>
                                <w:t>bajo estándares de calidad y para nada amigable con los docentes y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A7A5C">
                                <w:rPr>
                                  <w:color w:val="FFFFFF" w:themeColor="background1"/>
                                </w:rPr>
                                <w:t>administrativos que hacen uso de ella. Es por esto que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en el presente documento mostraremos a detalle la arquitectura y diseño de </w:t>
                              </w:r>
                              <w:r w:rsidRPr="006A7A5C">
                                <w:rPr>
                                  <w:color w:val="FFFFFF" w:themeColor="background1"/>
                                </w:rPr>
                                <w:t>una plataforma web dedicada exclusivamente a la gestión de la información del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A7A5C">
                                <w:rPr>
                                  <w:color w:val="FFFFFF" w:themeColor="background1"/>
                                </w:rPr>
                                <w:t>micro currículo de la Universidad de Antioquia, con énfasis en el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Departamento de Ingeniería de Sistemas.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304134" wp14:editId="4A42175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274955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F126FB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4857DCD" wp14:editId="7038199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7593965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5D4280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33A497D" wp14:editId="5E220AA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3440430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3851910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8FAB78" w14:textId="77777777" w:rsidR="00E66F7A" w:rsidRDefault="00E66F7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Documento de Arquitectura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AB1FB06" w14:textId="77777777" w:rsidR="00E66F7A" w:rsidRDefault="00E66F7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SIMOCU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333A497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8FAB78" w14:textId="77777777" w:rsidR="00E66F7A" w:rsidRDefault="00E66F7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Documento de Arquitectura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AB1FB06" w14:textId="77777777" w:rsidR="00E66F7A" w:rsidRDefault="00E66F7A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SIMOCU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49AFE4" w14:textId="614F2E7C" w:rsidR="006064A2" w:rsidRDefault="006A7A5C" w:rsidP="006A7A5C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del w:id="1" w:author="PC" w:date="2019-10-10T21:21:00Z">
            <w:r w:rsidDel="006A7A5C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4E65BC" wp14:editId="68465987">
                      <wp:simplePos x="0" y="0"/>
                      <wp:positionH relativeFrom="page">
                        <wp:posOffset>3444240</wp:posOffset>
                      </wp:positionH>
                      <wp:positionV relativeFrom="page">
                        <wp:posOffset>6210300</wp:posOffset>
                      </wp:positionV>
                      <wp:extent cx="2797810" cy="1272540"/>
                      <wp:effectExtent l="0" t="0" r="0" b="3810"/>
                      <wp:wrapSquare wrapText="bothSides"/>
                      <wp:docPr id="465" name="Cuadro de texto 4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7810" cy="12725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1E0D4BDD" w14:textId="77777777" w:rsidR="00E66F7A" w:rsidRDefault="00E66F7A" w:rsidP="006A7A5C">
                                  <w:pPr>
                                    <w:pStyle w:val="Sinespaciado"/>
                                    <w:rPr>
                                      <w:color w:val="44546A" w:themeColor="text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s-CO"/>
                                    </w:rPr>
                                    <w:t>Juan Sebastián Peláez Villa</w:t>
                                  </w:r>
                                </w:p>
                                <w:p w14:paraId="10580D49" w14:textId="653CB68D" w:rsidR="00E66F7A" w:rsidRDefault="00E66F7A" w:rsidP="006A7A5C">
                                  <w:pPr>
                                    <w:pStyle w:val="Sinespaciado"/>
                                    <w:rPr>
                                      <w:color w:val="44546A" w:themeColor="text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s-CO"/>
                                    </w:rPr>
                                    <w:t>Deyber Sepúlveda</w:t>
                                  </w:r>
                                </w:p>
                                <w:p w14:paraId="59C003A2" w14:textId="4C950682" w:rsidR="00E66F7A" w:rsidRDefault="00E66F7A" w:rsidP="006A7A5C">
                                  <w:pPr>
                                    <w:pStyle w:val="Sinespaciado"/>
                                    <w:rPr>
                                      <w:color w:val="44546A" w:themeColor="text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s-CO"/>
                                    </w:rPr>
                                    <w:t>Raúl Andrés Arcila</w:t>
                                  </w:r>
                                </w:p>
                                <w:p w14:paraId="3679521B" w14:textId="612FA81E" w:rsidR="00E66F7A" w:rsidRDefault="00E66F7A" w:rsidP="006A7A5C">
                                  <w:pPr>
                                    <w:pStyle w:val="Sinespaciado"/>
                                    <w:rPr>
                                      <w:color w:val="44546A" w:themeColor="text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s-CO"/>
                                    </w:rPr>
                                    <w:t>David Alejandro Marín</w:t>
                                  </w:r>
                                </w:p>
                                <w:p w14:paraId="23F9A2BD" w14:textId="04F9288C" w:rsidR="00E66F7A" w:rsidRDefault="00E66F7A" w:rsidP="006A7A5C">
                                  <w:pPr>
                                    <w:pStyle w:val="Sinespaciado"/>
                                    <w:rPr>
                                      <w:color w:val="44546A" w:themeColor="text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s-CO"/>
                                    </w:rPr>
                                    <w:t>Fredy Esteban Arroyave</w:t>
                                  </w:r>
                                </w:p>
                                <w:p w14:paraId="541C87FF" w14:textId="07887086" w:rsidR="00E66F7A" w:rsidRPr="006A7A5C" w:rsidRDefault="00E66F7A" w:rsidP="006A7A5C">
                                  <w:pPr>
                                    <w:pStyle w:val="Sinespaciado"/>
                                    <w:rPr>
                                      <w:color w:val="44546A" w:themeColor="text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lang w:val="es-CO"/>
                                    </w:rPr>
                                    <w:t>Diego Iván Oliveros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36000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E65BC" id="Cuadro de texto 465" o:spid="_x0000_s1029" type="#_x0000_t202" style="position:absolute;margin-left:271.2pt;margin-top:489pt;width:220.3pt;height:100.2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" filled="f" stroked="f" strokeweight=".5pt">
                      <v:textbox>
                        <w:txbxContent>
                          <w:p w14:paraId="1E0D4BDD" w14:textId="77777777" w:rsidR="00E66F7A" w:rsidRDefault="00E66F7A" w:rsidP="006A7A5C">
                            <w:pPr>
                              <w:pStyle w:val="Sinespaciado"/>
                              <w:rPr>
                                <w:color w:val="44546A" w:themeColor="text2"/>
                                <w:lang w:val="es-CO"/>
                              </w:rPr>
                            </w:pPr>
                            <w:r>
                              <w:rPr>
                                <w:color w:val="44546A" w:themeColor="text2"/>
                                <w:lang w:val="es-CO"/>
                              </w:rPr>
                              <w:t>Juan Sebastián Peláez Villa</w:t>
                            </w:r>
                          </w:p>
                          <w:p w14:paraId="10580D49" w14:textId="653CB68D" w:rsidR="00E66F7A" w:rsidRDefault="00E66F7A" w:rsidP="006A7A5C">
                            <w:pPr>
                              <w:pStyle w:val="Sinespaciado"/>
                              <w:rPr>
                                <w:color w:val="44546A" w:themeColor="text2"/>
                                <w:lang w:val="es-CO"/>
                              </w:rPr>
                            </w:pPr>
                            <w:r>
                              <w:rPr>
                                <w:color w:val="44546A" w:themeColor="text2"/>
                                <w:lang w:val="es-CO"/>
                              </w:rPr>
                              <w:t>Deyber Sepúlveda</w:t>
                            </w:r>
                          </w:p>
                          <w:p w14:paraId="59C003A2" w14:textId="4C950682" w:rsidR="00E66F7A" w:rsidRDefault="00E66F7A" w:rsidP="006A7A5C">
                            <w:pPr>
                              <w:pStyle w:val="Sinespaciado"/>
                              <w:rPr>
                                <w:color w:val="44546A" w:themeColor="text2"/>
                                <w:lang w:val="es-CO"/>
                              </w:rPr>
                            </w:pPr>
                            <w:r>
                              <w:rPr>
                                <w:color w:val="44546A" w:themeColor="text2"/>
                                <w:lang w:val="es-CO"/>
                              </w:rPr>
                              <w:t>Raúl Andrés Arcila</w:t>
                            </w:r>
                          </w:p>
                          <w:p w14:paraId="3679521B" w14:textId="612FA81E" w:rsidR="00E66F7A" w:rsidRDefault="00E66F7A" w:rsidP="006A7A5C">
                            <w:pPr>
                              <w:pStyle w:val="Sinespaciado"/>
                              <w:rPr>
                                <w:color w:val="44546A" w:themeColor="text2"/>
                                <w:lang w:val="es-CO"/>
                              </w:rPr>
                            </w:pPr>
                            <w:r>
                              <w:rPr>
                                <w:color w:val="44546A" w:themeColor="text2"/>
                                <w:lang w:val="es-CO"/>
                              </w:rPr>
                              <w:t>David Alejandro Marín</w:t>
                            </w:r>
                          </w:p>
                          <w:p w14:paraId="23F9A2BD" w14:textId="04F9288C" w:rsidR="00E66F7A" w:rsidRDefault="00E66F7A" w:rsidP="006A7A5C">
                            <w:pPr>
                              <w:pStyle w:val="Sinespaciado"/>
                              <w:rPr>
                                <w:color w:val="44546A" w:themeColor="text2"/>
                                <w:lang w:val="es-CO"/>
                              </w:rPr>
                            </w:pPr>
                            <w:r>
                              <w:rPr>
                                <w:color w:val="44546A" w:themeColor="text2"/>
                                <w:lang w:val="es-CO"/>
                              </w:rPr>
                              <w:t>Fredy Esteban Arroyave</w:t>
                            </w:r>
                          </w:p>
                          <w:p w14:paraId="541C87FF" w14:textId="07887086" w:rsidR="00E66F7A" w:rsidRPr="006A7A5C" w:rsidRDefault="00E66F7A" w:rsidP="006A7A5C">
                            <w:pPr>
                              <w:pStyle w:val="Sinespaciado"/>
                              <w:rPr>
                                <w:color w:val="44546A" w:themeColor="text2"/>
                                <w:lang w:val="es-CO"/>
                              </w:rPr>
                            </w:pPr>
                            <w:r>
                              <w:rPr>
                                <w:color w:val="44546A" w:themeColor="text2"/>
                                <w:lang w:val="es-CO"/>
                              </w:rPr>
                              <w:t>Diego Iván Oliveros</w:t>
                            </w:r>
                          </w:p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  <w:r w:rsidR="006064A2" w:rsidDel="006A7A5C">
              <w:rPr>
                <w:rFonts w:asciiTheme="majorHAnsi" w:eastAsiaTheme="majorEastAsia" w:hAnsiTheme="majorHAnsi" w:cstheme="majorBidi"/>
                <w:color w:val="2E74B5" w:themeColor="accent1" w:themeShade="BF"/>
                <w:sz w:val="32"/>
                <w:szCs w:val="32"/>
              </w:rPr>
              <w:br w:type="page"/>
            </w:r>
          </w:del>
        </w:p>
      </w:sdtContent>
    </w:sdt>
    <w:p w14:paraId="1E673B35" w14:textId="4C972D35" w:rsidR="006064A2" w:rsidRDefault="006064A2" w:rsidP="006064A2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9064936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572243" w14:textId="77777777" w:rsidR="006064A2" w:rsidRDefault="006064A2">
          <w:pPr>
            <w:pStyle w:val="TtuloTDC"/>
          </w:pPr>
          <w:r>
            <w:rPr>
              <w:lang w:val="es-ES"/>
            </w:rPr>
            <w:t>Contenido</w:t>
          </w:r>
        </w:p>
        <w:p w14:paraId="25C673E2" w14:textId="1C687B7A" w:rsidR="00FB4E15" w:rsidRDefault="006064A2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40027" w:history="1">
            <w:r w:rsidR="00FB4E15" w:rsidRPr="0093298B">
              <w:rPr>
                <w:rStyle w:val="Hipervnculo"/>
                <w:noProof/>
              </w:rPr>
              <w:t>Tabla de control de versiones</w:t>
            </w:r>
            <w:r w:rsidR="00FB4E15">
              <w:rPr>
                <w:noProof/>
                <w:webHidden/>
              </w:rPr>
              <w:tab/>
            </w:r>
            <w:r w:rsidR="00FB4E15">
              <w:rPr>
                <w:noProof/>
                <w:webHidden/>
              </w:rPr>
              <w:fldChar w:fldCharType="begin"/>
            </w:r>
            <w:r w:rsidR="00FB4E15">
              <w:rPr>
                <w:noProof/>
                <w:webHidden/>
              </w:rPr>
              <w:instrText xml:space="preserve"> PAGEREF _Toc21640027 \h </w:instrText>
            </w:r>
            <w:r w:rsidR="00FB4E15">
              <w:rPr>
                <w:noProof/>
                <w:webHidden/>
              </w:rPr>
            </w:r>
            <w:r w:rsidR="00FB4E15">
              <w:rPr>
                <w:noProof/>
                <w:webHidden/>
              </w:rPr>
              <w:fldChar w:fldCharType="separate"/>
            </w:r>
            <w:r w:rsidR="00FB4E15">
              <w:rPr>
                <w:noProof/>
                <w:webHidden/>
              </w:rPr>
              <w:t>2</w:t>
            </w:r>
            <w:r w:rsidR="00FB4E15">
              <w:rPr>
                <w:noProof/>
                <w:webHidden/>
              </w:rPr>
              <w:fldChar w:fldCharType="end"/>
            </w:r>
          </w:hyperlink>
        </w:p>
        <w:p w14:paraId="49585FD8" w14:textId="6C245302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28" w:history="1">
            <w:r w:rsidRPr="0093298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CAE4" w14:textId="6ABB93DE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29" w:history="1">
            <w:r w:rsidRPr="0093298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17C78" w14:textId="4462C697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0" w:history="1">
            <w:r w:rsidRPr="0093298B">
              <w:rPr>
                <w:rStyle w:val="Hipervnculo"/>
                <w:noProof/>
              </w:rPr>
              <w:t>EVALUACIÓN DE PLATAFORMAS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FA28" w14:textId="22EE054C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1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Plataforma y Tecnología para 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C651" w14:textId="184DBBC4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2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Plataforma y Tecnología para el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FFF2" w14:textId="58E47FD6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3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ARQUITECTURA PROPUESTA PARA EL BACKEND Y EL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BDAF" w14:textId="4441F140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4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Arquitectura a nivel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5A317" w14:textId="4CA51016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5" w:history="1">
            <w:r w:rsidRPr="0093298B">
              <w:rPr>
                <w:rStyle w:val="Hipervnculo"/>
                <w:noProof/>
              </w:rPr>
              <w:t>Arquitectura a nivel Frontend (Angular 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6BE5" w14:textId="5ECFE6D6" w:rsidR="00FB4E15" w:rsidRDefault="00FB4E15">
          <w:pPr>
            <w:pStyle w:val="TDC3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6" w:history="1">
            <w:r w:rsidRPr="0093298B">
              <w:rPr>
                <w:rStyle w:val="Hipervnculo"/>
                <w:noProof/>
              </w:rPr>
              <w:t xml:space="preserve">● </w:t>
            </w:r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EF0F" w14:textId="7ECE8099" w:rsidR="00FB4E15" w:rsidRDefault="00FB4E15">
          <w:pPr>
            <w:pStyle w:val="TDC3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7" w:history="1">
            <w:r w:rsidRPr="0093298B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● Templates, Directives and Data Binding: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D524" w14:textId="6C00D0FC" w:rsidR="00FB4E15" w:rsidRDefault="00FB4E15">
          <w:pPr>
            <w:pStyle w:val="TDC3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8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● Services and dependency injection: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56C84" w14:textId="487F5DC7" w:rsidR="00FB4E15" w:rsidRDefault="00FB4E15">
          <w:pPr>
            <w:pStyle w:val="TDC3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39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● Roting: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0E4C2" w14:textId="11BFF6B3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0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Diagramas Equipo de Arquitectura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DA64" w14:textId="184AC357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1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Diagrama de Actividades: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B082B" w14:textId="79EEEBE3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2" w:history="1">
            <w:r w:rsidRPr="0093298B">
              <w:rPr>
                <w:rStyle w:val="Hipervnculo"/>
                <w:noProof/>
              </w:rPr>
              <w:t>Diagrama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52B4B" w14:textId="6F6CDEB2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3" w:history="1">
            <w:r w:rsidRPr="0093298B">
              <w:rPr>
                <w:rStyle w:val="Hipervnculo"/>
                <w:noProof/>
              </w:rPr>
              <w:t>Diagrama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B5A3" w14:textId="19B12DF6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4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ESTRUCTURACIÓN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FC71" w14:textId="6724E037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5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F46CD" w14:textId="5AFF93AB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6" w:history="1">
            <w:r w:rsidRPr="0093298B">
              <w:rPr>
                <w:rStyle w:val="Hipervnculo"/>
                <w:rFonts w:ascii="Times New Roman" w:hAnsi="Times New Roman" w:cs="Times New Roman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18D0" w14:textId="03F79117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7" w:history="1">
            <w:r w:rsidRPr="0093298B">
              <w:rPr>
                <w:rStyle w:val="Hipervnculo"/>
                <w:noProof/>
              </w:rPr>
              <w:t>DIAGRAMA ENTIDAD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C471" w14:textId="61A92992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8" w:history="1">
            <w:r w:rsidRPr="0093298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1DF0" w14:textId="4CEB649D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49" w:history="1">
            <w:r w:rsidRPr="0093298B">
              <w:rPr>
                <w:rStyle w:val="Hipervnculo"/>
                <w:noProof/>
              </w:rPr>
              <w:t>PATRONES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2F79" w14:textId="2BC4C935" w:rsidR="00FB4E15" w:rsidRDefault="00FB4E15">
          <w:pPr>
            <w:pStyle w:val="TDC2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50" w:history="1">
            <w:r w:rsidRPr="0093298B">
              <w:rPr>
                <w:rStyle w:val="Hipervnculo"/>
                <w:noProof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D9AB" w14:textId="7DEC9B53" w:rsidR="00FB4E15" w:rsidRDefault="00FB4E15">
          <w:pPr>
            <w:pStyle w:val="TDC1"/>
            <w:tabs>
              <w:tab w:val="right" w:leader="dot" w:pos="9837"/>
            </w:tabs>
            <w:rPr>
              <w:rFonts w:eastAsiaTheme="minorEastAsia"/>
              <w:noProof/>
              <w:lang w:val="en-US"/>
            </w:rPr>
          </w:pPr>
          <w:hyperlink w:anchor="_Toc21640051" w:history="1">
            <w:r w:rsidRPr="0093298B">
              <w:rPr>
                <w:rStyle w:val="Hipervnculo"/>
                <w:rFonts w:ascii="Times New Roman" w:eastAsia="ArialMT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_Toc21640051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DAF70" w14:textId="6A24EDDF" w:rsidR="006064A2" w:rsidRDefault="006064A2">
          <w:r>
            <w:rPr>
              <w:b/>
              <w:bCs/>
              <w:lang w:val="es-ES"/>
            </w:rPr>
            <w:fldChar w:fldCharType="end"/>
          </w:r>
        </w:p>
      </w:sdtContent>
    </w:sdt>
    <w:p w14:paraId="6A103320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2" w:name="_GoBack"/>
      <w:bookmarkEnd w:id="2"/>
    </w:p>
    <w:p w14:paraId="0A8651DB" w14:textId="77777777" w:rsidR="006064A2" w:rsidRDefault="006064A2" w:rsidP="00E66F7A">
      <w:pPr>
        <w:pStyle w:val="Ttulo2"/>
      </w:pPr>
      <w:bookmarkStart w:id="3" w:name="_Toc21640027"/>
      <w:r>
        <w:lastRenderedPageBreak/>
        <w:t>Tabla de control de versiones</w:t>
      </w:r>
      <w:bookmarkEnd w:id="3"/>
    </w:p>
    <w:p w14:paraId="5DFF025E" w14:textId="77777777" w:rsidR="006064A2" w:rsidRDefault="006064A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63"/>
        <w:gridCol w:w="1758"/>
        <w:gridCol w:w="1604"/>
        <w:gridCol w:w="1618"/>
        <w:gridCol w:w="1394"/>
      </w:tblGrid>
      <w:tr w:rsidR="006064A2" w14:paraId="38B89CCC" w14:textId="77777777" w:rsidTr="00E66F7A">
        <w:tc>
          <w:tcPr>
            <w:tcW w:w="3208" w:type="dxa"/>
          </w:tcPr>
          <w:p w14:paraId="1B0AB8C0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Nombre del documento</w:t>
            </w:r>
          </w:p>
        </w:tc>
        <w:tc>
          <w:tcPr>
            <w:tcW w:w="1856" w:type="dxa"/>
          </w:tcPr>
          <w:p w14:paraId="055E671C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Acción </w:t>
            </w:r>
          </w:p>
        </w:tc>
        <w:tc>
          <w:tcPr>
            <w:tcW w:w="1719" w:type="dxa"/>
          </w:tcPr>
          <w:p w14:paraId="11A649FB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654" w:type="dxa"/>
          </w:tcPr>
          <w:p w14:paraId="3370ED7D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1400" w:type="dxa"/>
          </w:tcPr>
          <w:p w14:paraId="0E539CF2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Rol </w:t>
            </w:r>
          </w:p>
        </w:tc>
      </w:tr>
      <w:tr w:rsidR="006064A2" w14:paraId="7E6E2F91" w14:textId="77777777" w:rsidTr="00E66F7A">
        <w:tc>
          <w:tcPr>
            <w:tcW w:w="3208" w:type="dxa"/>
          </w:tcPr>
          <w:p w14:paraId="1D641062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Arquitectura.pdf</w:t>
            </w:r>
          </w:p>
        </w:tc>
        <w:tc>
          <w:tcPr>
            <w:tcW w:w="1856" w:type="dxa"/>
          </w:tcPr>
          <w:p w14:paraId="22D54403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Emisión </w:t>
            </w:r>
          </w:p>
        </w:tc>
        <w:tc>
          <w:tcPr>
            <w:tcW w:w="1719" w:type="dxa"/>
          </w:tcPr>
          <w:p w14:paraId="6A9EFAB5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Fecha </w:t>
            </w:r>
          </w:p>
        </w:tc>
        <w:tc>
          <w:tcPr>
            <w:tcW w:w="1654" w:type="dxa"/>
          </w:tcPr>
          <w:p w14:paraId="7004E6DD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Equipo de arquitectura</w:t>
            </w:r>
          </w:p>
        </w:tc>
        <w:tc>
          <w:tcPr>
            <w:tcW w:w="1400" w:type="dxa"/>
          </w:tcPr>
          <w:p w14:paraId="0719A8D2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Arquitectos y diseñadores</w:t>
            </w:r>
          </w:p>
        </w:tc>
      </w:tr>
      <w:tr w:rsidR="006064A2" w14:paraId="4430FC7A" w14:textId="77777777" w:rsidTr="00E66F7A">
        <w:tc>
          <w:tcPr>
            <w:tcW w:w="3208" w:type="dxa"/>
          </w:tcPr>
          <w:p w14:paraId="6423BF1E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20191209_ArquitecturaV2F.docx</w:t>
            </w:r>
          </w:p>
        </w:tc>
        <w:tc>
          <w:tcPr>
            <w:tcW w:w="1856" w:type="dxa"/>
          </w:tcPr>
          <w:p w14:paraId="4A67BC09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Revisión </w:t>
            </w:r>
          </w:p>
        </w:tc>
        <w:tc>
          <w:tcPr>
            <w:tcW w:w="1719" w:type="dxa"/>
          </w:tcPr>
          <w:p w14:paraId="08A592D2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09-12-2019</w:t>
            </w:r>
          </w:p>
        </w:tc>
        <w:tc>
          <w:tcPr>
            <w:tcW w:w="1654" w:type="dxa"/>
          </w:tcPr>
          <w:p w14:paraId="52FE24D5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Diego Iván Oliveros Acosta </w:t>
            </w:r>
          </w:p>
        </w:tc>
        <w:tc>
          <w:tcPr>
            <w:tcW w:w="1400" w:type="dxa"/>
          </w:tcPr>
          <w:p w14:paraId="7AD7CF19" w14:textId="77777777" w:rsidR="006064A2" w:rsidRPr="00E66F7A" w:rsidRDefault="006064A2" w:rsidP="00E66F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</w:tr>
      <w:tr w:rsidR="006A7A5C" w14:paraId="50CF5949" w14:textId="77777777" w:rsidTr="00E66F7A">
        <w:tc>
          <w:tcPr>
            <w:tcW w:w="3208" w:type="dxa"/>
          </w:tcPr>
          <w:p w14:paraId="26529AAE" w14:textId="5433BBC4" w:rsidR="006A7A5C" w:rsidRPr="00E66F7A" w:rsidRDefault="006A7A5C" w:rsidP="006A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ArquitecturaV3F.docx</w:t>
            </w:r>
          </w:p>
        </w:tc>
        <w:tc>
          <w:tcPr>
            <w:tcW w:w="1856" w:type="dxa"/>
          </w:tcPr>
          <w:p w14:paraId="4A04CE31" w14:textId="382B4EA5" w:rsidR="006A7A5C" w:rsidRPr="00E66F7A" w:rsidRDefault="006A7A5C" w:rsidP="006A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 xml:space="preserve">Revisión </w:t>
            </w:r>
          </w:p>
        </w:tc>
        <w:tc>
          <w:tcPr>
            <w:tcW w:w="1719" w:type="dxa"/>
          </w:tcPr>
          <w:p w14:paraId="3567047E" w14:textId="045744D6" w:rsidR="006A7A5C" w:rsidRPr="00E66F7A" w:rsidRDefault="006A7A5C" w:rsidP="006A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10-10-2019</w:t>
            </w:r>
          </w:p>
        </w:tc>
        <w:tc>
          <w:tcPr>
            <w:tcW w:w="1654" w:type="dxa"/>
          </w:tcPr>
          <w:p w14:paraId="4C2435AE" w14:textId="22F87CF7" w:rsidR="006A7A5C" w:rsidRPr="00E66F7A" w:rsidRDefault="006A7A5C" w:rsidP="006A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Equipo de arquitectura</w:t>
            </w:r>
          </w:p>
        </w:tc>
        <w:tc>
          <w:tcPr>
            <w:tcW w:w="1400" w:type="dxa"/>
          </w:tcPr>
          <w:p w14:paraId="242C413C" w14:textId="31DEE48D" w:rsidR="006A7A5C" w:rsidRPr="00E66F7A" w:rsidRDefault="006A7A5C" w:rsidP="006A7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F7A">
              <w:rPr>
                <w:rFonts w:ascii="Times New Roman" w:hAnsi="Times New Roman" w:cs="Times New Roman"/>
                <w:sz w:val="24"/>
                <w:szCs w:val="24"/>
              </w:rPr>
              <w:t>Arquitectos y diseñadores</w:t>
            </w:r>
          </w:p>
        </w:tc>
      </w:tr>
      <w:tr w:rsidR="006A7A5C" w14:paraId="0D394DAE" w14:textId="77777777" w:rsidTr="00E66F7A">
        <w:tc>
          <w:tcPr>
            <w:tcW w:w="3208" w:type="dxa"/>
          </w:tcPr>
          <w:p w14:paraId="3DA13217" w14:textId="77777777" w:rsidR="006A7A5C" w:rsidRDefault="006A7A5C" w:rsidP="006A7A5C"/>
        </w:tc>
        <w:tc>
          <w:tcPr>
            <w:tcW w:w="1856" w:type="dxa"/>
          </w:tcPr>
          <w:p w14:paraId="6C0B7DC3" w14:textId="77777777" w:rsidR="006A7A5C" w:rsidRDefault="006A7A5C" w:rsidP="006A7A5C"/>
        </w:tc>
        <w:tc>
          <w:tcPr>
            <w:tcW w:w="1719" w:type="dxa"/>
          </w:tcPr>
          <w:p w14:paraId="0FE480C7" w14:textId="77777777" w:rsidR="006A7A5C" w:rsidRDefault="006A7A5C" w:rsidP="006A7A5C"/>
        </w:tc>
        <w:tc>
          <w:tcPr>
            <w:tcW w:w="1654" w:type="dxa"/>
          </w:tcPr>
          <w:p w14:paraId="4C2D0B2A" w14:textId="77777777" w:rsidR="006A7A5C" w:rsidRDefault="006A7A5C" w:rsidP="006A7A5C"/>
        </w:tc>
        <w:tc>
          <w:tcPr>
            <w:tcW w:w="1400" w:type="dxa"/>
          </w:tcPr>
          <w:p w14:paraId="77121EEC" w14:textId="77777777" w:rsidR="006A7A5C" w:rsidRDefault="006A7A5C" w:rsidP="006A7A5C"/>
        </w:tc>
      </w:tr>
    </w:tbl>
    <w:p w14:paraId="6A65CF1F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EC7B9F7" w14:textId="77777777" w:rsidR="006064A2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2F36338A" w14:textId="77777777" w:rsidR="006064A2" w:rsidRDefault="006064A2" w:rsidP="006064A2">
      <w:pPr>
        <w:pStyle w:val="Ttulo1"/>
      </w:pPr>
      <w:bookmarkStart w:id="4" w:name="_Toc21640028"/>
      <w:r>
        <w:lastRenderedPageBreak/>
        <w:t>Introducción</w:t>
      </w:r>
      <w:bookmarkEnd w:id="4"/>
      <w:r>
        <w:t xml:space="preserve"> </w:t>
      </w:r>
    </w:p>
    <w:p w14:paraId="380BC3A7" w14:textId="1FE0D631" w:rsidR="00E66F7A" w:rsidRDefault="00E66F7A" w:rsidP="00E66F7A">
      <w:pPr>
        <w:jc w:val="both"/>
      </w:pPr>
    </w:p>
    <w:p w14:paraId="4FD75B70" w14:textId="41DB6D49" w:rsidR="00E66F7A" w:rsidRDefault="00E66F7A" w:rsidP="00E66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medio del proyecto SIMOCU</w:t>
      </w:r>
      <w:r w:rsidRPr="00E66F7A">
        <w:rPr>
          <w:rFonts w:ascii="Times New Roman" w:hAnsi="Times New Roman" w:cs="Times New Roman"/>
          <w:sz w:val="24"/>
          <w:szCs w:val="24"/>
        </w:rPr>
        <w:t xml:space="preserve"> se busca llevar a cabo el desarrollo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F7A">
        <w:rPr>
          <w:rFonts w:ascii="Times New Roman" w:hAnsi="Times New Roman" w:cs="Times New Roman"/>
          <w:sz w:val="24"/>
          <w:szCs w:val="24"/>
        </w:rPr>
        <w:t xml:space="preserve">de una </w:t>
      </w:r>
      <w:r>
        <w:rPr>
          <w:rFonts w:ascii="Times New Roman" w:hAnsi="Times New Roman" w:cs="Times New Roman"/>
          <w:sz w:val="24"/>
          <w:szCs w:val="24"/>
        </w:rPr>
        <w:t xml:space="preserve">plataforma web cuyo objetivo es gestionar </w:t>
      </w:r>
      <w:r w:rsidRPr="00E66F7A">
        <w:rPr>
          <w:rFonts w:ascii="Times New Roman" w:hAnsi="Times New Roman" w:cs="Times New Roman"/>
          <w:sz w:val="24"/>
          <w:szCs w:val="24"/>
        </w:rPr>
        <w:t>la información del micro</w:t>
      </w:r>
      <w:r>
        <w:rPr>
          <w:rFonts w:ascii="Times New Roman" w:hAnsi="Times New Roman" w:cs="Times New Roman"/>
          <w:sz w:val="24"/>
          <w:szCs w:val="24"/>
        </w:rPr>
        <w:t>, meso y maso</w:t>
      </w:r>
      <w:r w:rsidRPr="00E66F7A">
        <w:rPr>
          <w:rFonts w:ascii="Times New Roman" w:hAnsi="Times New Roman" w:cs="Times New Roman"/>
          <w:sz w:val="24"/>
          <w:szCs w:val="24"/>
        </w:rPr>
        <w:t xml:space="preserve"> currículo de</w:t>
      </w:r>
      <w:r>
        <w:rPr>
          <w:rFonts w:ascii="Times New Roman" w:hAnsi="Times New Roman" w:cs="Times New Roman"/>
          <w:sz w:val="24"/>
          <w:szCs w:val="24"/>
        </w:rPr>
        <w:t xml:space="preserve"> los programas de pregrado de </w:t>
      </w:r>
      <w:r w:rsidRPr="00E66F7A">
        <w:rPr>
          <w:rFonts w:ascii="Times New Roman" w:hAnsi="Times New Roman" w:cs="Times New Roman"/>
          <w:sz w:val="24"/>
          <w:szCs w:val="24"/>
        </w:rPr>
        <w:t>la Universidad de Antioquia, con énfasis</w:t>
      </w:r>
      <w:r>
        <w:rPr>
          <w:rFonts w:ascii="Times New Roman" w:hAnsi="Times New Roman" w:cs="Times New Roman"/>
          <w:sz w:val="24"/>
          <w:szCs w:val="24"/>
        </w:rPr>
        <w:t xml:space="preserve"> especial e inicial el programa de Ingeniería de Sistemas administrado por </w:t>
      </w:r>
      <w:r w:rsidRPr="00E66F7A">
        <w:rPr>
          <w:rFonts w:ascii="Times New Roman" w:hAnsi="Times New Roman" w:cs="Times New Roman"/>
          <w:sz w:val="24"/>
          <w:szCs w:val="24"/>
        </w:rPr>
        <w:t>el Departamento de Ingeniería de Sistemas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8F00BD" w14:textId="3199E6C2" w:rsidR="00E66F7A" w:rsidRDefault="00E66F7A" w:rsidP="00E66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presente documento se expone y argumenta la arquitectura propuesta por el equipo de </w:t>
      </w:r>
      <w:r>
        <w:rPr>
          <w:rFonts w:ascii="Times New Roman" w:hAnsi="Times New Roman" w:cs="Times New Roman"/>
          <w:i/>
          <w:sz w:val="24"/>
          <w:szCs w:val="24"/>
        </w:rPr>
        <w:t xml:space="preserve">Arquitectura y Diseño. </w:t>
      </w:r>
      <w:r>
        <w:rPr>
          <w:rFonts w:ascii="Times New Roman" w:hAnsi="Times New Roman" w:cs="Times New Roman"/>
          <w:sz w:val="24"/>
          <w:szCs w:val="24"/>
        </w:rPr>
        <w:t>Primero se realiza una investigación, clasificación y evaluación de plataformas y tecnologías opcionadas en las cuales se podría desarrollar el proyecto. Seguidamente se selecciona una de ellas, tanto para el Frontend como para el Backend.</w:t>
      </w:r>
    </w:p>
    <w:p w14:paraId="28D11C90" w14:textId="1542D1F5" w:rsidR="00E66F7A" w:rsidRDefault="00E66F7A" w:rsidP="00E66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Adicionalmente para poder cumplir a cabalidad los requisitos no funcionales propuestos para el proyecto se modelan y explican un conjunto de diagramas entre los cuales se encuentra: Diagrama de paquetes, diagrama de despliegue, diagrama de clases, diagrama de actividades, entre otros.</w:t>
      </w:r>
    </w:p>
    <w:p w14:paraId="269090D3" w14:textId="5EF3A013" w:rsidR="00E66F7A" w:rsidRPr="00E66F7A" w:rsidRDefault="00E66F7A" w:rsidP="00E66F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forma adicional, para tener una adecuada implementación de la arquitectura se propone un conjunto de patrones de diseño. </w:t>
      </w:r>
    </w:p>
    <w:p w14:paraId="0AD19868" w14:textId="1AF7B681" w:rsidR="00E66F7A" w:rsidRPr="00E66F7A" w:rsidRDefault="00E66F7A" w:rsidP="00E66F7A">
      <w:pPr>
        <w:jc w:val="both"/>
        <w:rPr>
          <w:rFonts w:ascii="Times New Roman" w:hAnsi="Times New Roman" w:cs="Times New Roman"/>
        </w:rPr>
      </w:pPr>
    </w:p>
    <w:p w14:paraId="10F2EB67" w14:textId="75AC22DA" w:rsidR="006064A2" w:rsidRDefault="006064A2" w:rsidP="006064A2">
      <w:pPr>
        <w:pStyle w:val="Ttulo1"/>
      </w:pPr>
      <w:bookmarkStart w:id="5" w:name="_Toc21640029"/>
      <w:r>
        <w:t>Objetivos</w:t>
      </w:r>
      <w:bookmarkEnd w:id="5"/>
      <w:r>
        <w:t xml:space="preserve"> </w:t>
      </w:r>
    </w:p>
    <w:p w14:paraId="523D81AB" w14:textId="67C1EDA5" w:rsidR="006064A2" w:rsidRDefault="006064A2" w:rsidP="006064A2"/>
    <w:p w14:paraId="32B67A22" w14:textId="1BEB6FE8" w:rsidR="00E66F7A" w:rsidRDefault="00E66F7A" w:rsidP="00E66F7A">
      <w:pPr>
        <w:pStyle w:val="Default"/>
        <w:jc w:val="both"/>
        <w:rPr>
          <w:lang w:val="es-CO"/>
        </w:rPr>
      </w:pPr>
      <w:r>
        <w:rPr>
          <w:lang w:val="es-CO"/>
        </w:rPr>
        <w:t>El proyecto SIMOCU tiene como objetivo general:</w:t>
      </w:r>
    </w:p>
    <w:p w14:paraId="71BF5183" w14:textId="72268A36" w:rsidR="00E66F7A" w:rsidRPr="00E66F7A" w:rsidRDefault="00E66F7A" w:rsidP="00E66F7A">
      <w:pPr>
        <w:pStyle w:val="Default"/>
        <w:ind w:left="720"/>
        <w:jc w:val="both"/>
        <w:rPr>
          <w:lang w:val="es-CO"/>
        </w:rPr>
      </w:pPr>
      <w:r w:rsidRPr="00E66F7A">
        <w:rPr>
          <w:lang w:val="es-CO"/>
        </w:rPr>
        <w:t>Elaborar una herramienta para la gestión de la información para el desarrollo del currículo con</w:t>
      </w:r>
      <w:r>
        <w:rPr>
          <w:lang w:val="es-CO"/>
        </w:rPr>
        <w:t xml:space="preserve"> </w:t>
      </w:r>
      <w:r w:rsidRPr="00E66F7A">
        <w:rPr>
          <w:lang w:val="es-CO"/>
        </w:rPr>
        <w:t>el fin de apoyar los procesos del comité curricular (micro meso macro) y los procesos de</w:t>
      </w:r>
    </w:p>
    <w:p w14:paraId="53A70833" w14:textId="3230CD15" w:rsidR="00E66F7A" w:rsidRDefault="00E66F7A" w:rsidP="00E66F7A">
      <w:pPr>
        <w:pStyle w:val="Default"/>
        <w:ind w:firstLine="720"/>
        <w:jc w:val="both"/>
        <w:rPr>
          <w:lang w:val="es-CO"/>
        </w:rPr>
      </w:pPr>
      <w:r w:rsidRPr="00E66F7A">
        <w:rPr>
          <w:lang w:val="es-CO"/>
        </w:rPr>
        <w:t>acreditación.</w:t>
      </w:r>
    </w:p>
    <w:p w14:paraId="15386224" w14:textId="77777777" w:rsidR="00E66F7A" w:rsidRPr="00E66F7A" w:rsidRDefault="00E66F7A" w:rsidP="00E66F7A">
      <w:pPr>
        <w:pStyle w:val="Default"/>
        <w:jc w:val="both"/>
        <w:rPr>
          <w:lang w:val="es-CO"/>
        </w:rPr>
      </w:pPr>
    </w:p>
    <w:p w14:paraId="49F25EE0" w14:textId="30CA3078" w:rsidR="00E66F7A" w:rsidRPr="00E66F7A" w:rsidRDefault="00E66F7A" w:rsidP="00E66F7A">
      <w:pPr>
        <w:pStyle w:val="Default"/>
        <w:jc w:val="both"/>
        <w:rPr>
          <w:lang w:val="es-CO"/>
        </w:rPr>
      </w:pPr>
      <w:r>
        <w:rPr>
          <w:lang w:val="es-CO"/>
        </w:rPr>
        <w:t>Adicionalmente, sus</w:t>
      </w:r>
      <w:r w:rsidRPr="00E66F7A">
        <w:rPr>
          <w:lang w:val="es-CO"/>
        </w:rPr>
        <w:t xml:space="preserve"> objetivos específicos </w:t>
      </w:r>
      <w:r>
        <w:rPr>
          <w:lang w:val="es-CO"/>
        </w:rPr>
        <w:t>son</w:t>
      </w:r>
      <w:r w:rsidRPr="00E66F7A">
        <w:rPr>
          <w:lang w:val="es-CO"/>
        </w:rPr>
        <w:t>:</w:t>
      </w:r>
    </w:p>
    <w:p w14:paraId="722E82C0" w14:textId="6F626E82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Levantamiento de requerimientos y estimación de los siguientes módulos</w:t>
      </w:r>
    </w:p>
    <w:p w14:paraId="7D5AF59C" w14:textId="0AE8E8B0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Administración y control de micro currículo</w:t>
      </w:r>
    </w:p>
    <w:p w14:paraId="258D573C" w14:textId="69F3A42C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Administración y registro de plan de estudio</w:t>
      </w:r>
    </w:p>
    <w:p w14:paraId="3A58727D" w14:textId="42EE0D8B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Reportes y diseño gráfico del proceso macro curricular</w:t>
      </w:r>
    </w:p>
    <w:p w14:paraId="6E2CE925" w14:textId="418A5401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Modelado de procesos Meso currículo</w:t>
      </w:r>
    </w:p>
    <w:p w14:paraId="4BF91213" w14:textId="72C58147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Desarrollo, integración y prueba de los módulos</w:t>
      </w:r>
    </w:p>
    <w:p w14:paraId="2D373074" w14:textId="1DFD759C" w:rsidR="00E66F7A" w:rsidRP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Integración con los sistemas de la Universidad</w:t>
      </w:r>
    </w:p>
    <w:p w14:paraId="15C6B4E0" w14:textId="0B9E4363" w:rsidR="00E66F7A" w:rsidRDefault="00E66F7A" w:rsidP="00E66F7A">
      <w:pPr>
        <w:pStyle w:val="Default"/>
        <w:numPr>
          <w:ilvl w:val="0"/>
          <w:numId w:val="1"/>
        </w:numPr>
        <w:jc w:val="both"/>
        <w:rPr>
          <w:lang w:val="es-CO"/>
        </w:rPr>
      </w:pPr>
      <w:r w:rsidRPr="00E66F7A">
        <w:rPr>
          <w:lang w:val="es-CO"/>
        </w:rPr>
        <w:t>Despliegue de la herramienta y comercialización.</w:t>
      </w:r>
    </w:p>
    <w:p w14:paraId="518BDDBE" w14:textId="77777777" w:rsidR="00E66F7A" w:rsidRPr="00E66F7A" w:rsidRDefault="00E66F7A" w:rsidP="00E66F7A">
      <w:pPr>
        <w:pStyle w:val="Default"/>
        <w:jc w:val="both"/>
        <w:rPr>
          <w:lang w:val="es-CO"/>
        </w:rPr>
      </w:pPr>
    </w:p>
    <w:p w14:paraId="1CA46041" w14:textId="0DF5CFB1" w:rsidR="006064A2" w:rsidRPr="006064A2" w:rsidRDefault="006064A2" w:rsidP="006064A2">
      <w:pPr>
        <w:pStyle w:val="Ttulo1"/>
      </w:pPr>
      <w:bookmarkStart w:id="6" w:name="_Toc21640030"/>
      <w:r w:rsidRPr="006064A2">
        <w:t>EVALUACIÓN DE PLATAFORMAS Y TECNOLOGÍAS</w:t>
      </w:r>
      <w:bookmarkEnd w:id="6"/>
      <w:r w:rsidRPr="006064A2">
        <w:t xml:space="preserve"> </w:t>
      </w:r>
    </w:p>
    <w:p w14:paraId="690D5D00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Una plataforma es un sistema que sirve como base para hacer funcionar diferentes componentes de un aplicativo y normalmente se trata de una combinación de sistema operativo y lenguaje de programación. El proceso de desarrollo de un producto de software siempre incluye la elección y evaluación de una plataforma, la más adecuada para el tipo de aplicativo que se quiere construir. Normalmente la elección de una plataforma está ligada a los conocimientos técnicos del equipo, la capacidad adquisitiva de la empresa y la experiencia del arquitecto. Teniendo en cuenta esto, las instrucciones proporcionadas por el equipo de gestión y el dueño del producto, en este caso el profesor, se determinó la plataforma y las </w:t>
      </w:r>
      <w:r w:rsidRPr="006A7A5C">
        <w:rPr>
          <w:lang w:val="es-CO"/>
        </w:rPr>
        <w:lastRenderedPageBreak/>
        <w:t xml:space="preserve">tecnologías con las cuales se desarrollará el proyecto. Estas instrucciones indican que el Backend se desarrollará en Java y la tecnología para el Frontend será Angular. </w:t>
      </w:r>
    </w:p>
    <w:p w14:paraId="40B5BC77" w14:textId="2A2D7565" w:rsidR="006064A2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En este documento se </w:t>
      </w:r>
      <w:r w:rsidR="006A7A5C" w:rsidRPr="006A7A5C">
        <w:rPr>
          <w:lang w:val="es-CO"/>
        </w:rPr>
        <w:t>evaluarán</w:t>
      </w:r>
      <w:r w:rsidRPr="006A7A5C">
        <w:rPr>
          <w:lang w:val="es-CO"/>
        </w:rPr>
        <w:t xml:space="preserve"> las tecnologías anteriormente mencionadas y el porqué de su uso en el proyecto. </w:t>
      </w:r>
    </w:p>
    <w:p w14:paraId="2CFD7118" w14:textId="77777777" w:rsidR="006A7A5C" w:rsidRPr="006A7A5C" w:rsidRDefault="006A7A5C" w:rsidP="00854B73">
      <w:pPr>
        <w:pStyle w:val="Default"/>
        <w:jc w:val="both"/>
        <w:rPr>
          <w:lang w:val="es-CO"/>
        </w:rPr>
      </w:pPr>
    </w:p>
    <w:p w14:paraId="170BF78D" w14:textId="77777777" w:rsidR="006064A2" w:rsidRPr="006A7A5C" w:rsidRDefault="006064A2" w:rsidP="00854B73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21640031"/>
      <w:r w:rsidRPr="006A7A5C">
        <w:rPr>
          <w:rFonts w:ascii="Times New Roman" w:hAnsi="Times New Roman" w:cs="Times New Roman"/>
          <w:sz w:val="24"/>
          <w:szCs w:val="24"/>
        </w:rPr>
        <w:t>Plataforma y Tecnología para el Backend</w:t>
      </w:r>
      <w:bookmarkEnd w:id="7"/>
      <w:r w:rsidRPr="006A7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24994A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Cómo se mencionó anteriormente el Backend del proyecto se desarrollará en el lenguaje de programación Java y dado que es un proyecto web se debe usar la versión </w:t>
      </w:r>
      <w:r w:rsidRPr="006A7A5C">
        <w:rPr>
          <w:b/>
          <w:bCs/>
          <w:lang w:val="es-CO"/>
        </w:rPr>
        <w:t xml:space="preserve">JAVA EE. </w:t>
      </w:r>
    </w:p>
    <w:p w14:paraId="34198726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Java EE es una arquitectura multicapa (Esto quiere decir que podemos separar el desarrollo de la aplicación en diferentes capas según su función) para implementar aplicaciones de tipo empresarial y aplicaciones basadas en la Web. Esta tecnología soporta una gran variedad de tipos de aplicaciones desde aplicaciones Web de gran escala a pequeñas aplicaciones cliente-servidor. </w:t>
      </w:r>
    </w:p>
    <w:p w14:paraId="5262796C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Java EE cuenta con una serie de servidores de aplicaciones que permiten desplegar de manera ágil y simplificada cualquier aplicación, entre sus principales exponentes están: </w:t>
      </w:r>
    </w:p>
    <w:p w14:paraId="26D8FC0D" w14:textId="77777777" w:rsidR="006064A2" w:rsidRPr="006A7A5C" w:rsidRDefault="006064A2" w:rsidP="00854B73">
      <w:pPr>
        <w:pStyle w:val="Default"/>
        <w:spacing w:after="69"/>
        <w:jc w:val="both"/>
      </w:pPr>
      <w:r w:rsidRPr="006A7A5C">
        <w:t xml:space="preserve">- Glassfish </w:t>
      </w:r>
    </w:p>
    <w:p w14:paraId="6D4A5410" w14:textId="77777777" w:rsidR="006064A2" w:rsidRPr="006A7A5C" w:rsidRDefault="006064A2" w:rsidP="00854B73">
      <w:pPr>
        <w:pStyle w:val="Default"/>
        <w:spacing w:after="69"/>
        <w:jc w:val="both"/>
      </w:pPr>
      <w:r w:rsidRPr="006A7A5C">
        <w:t xml:space="preserve">- Oracle Web Logic </w:t>
      </w:r>
    </w:p>
    <w:p w14:paraId="5787E5BE" w14:textId="77777777" w:rsidR="006064A2" w:rsidRPr="006A7A5C" w:rsidRDefault="006064A2" w:rsidP="00854B73">
      <w:pPr>
        <w:pStyle w:val="Default"/>
        <w:spacing w:after="69"/>
        <w:jc w:val="both"/>
      </w:pPr>
      <w:r w:rsidRPr="006A7A5C">
        <w:t xml:space="preserve">- Tomcat </w:t>
      </w:r>
    </w:p>
    <w:p w14:paraId="138594A6" w14:textId="77777777" w:rsidR="006064A2" w:rsidRPr="006A7A5C" w:rsidRDefault="006064A2" w:rsidP="00854B73">
      <w:pPr>
        <w:pStyle w:val="Default"/>
        <w:jc w:val="both"/>
      </w:pPr>
      <w:r w:rsidRPr="006A7A5C">
        <w:t xml:space="preserve">- JBoss </w:t>
      </w:r>
    </w:p>
    <w:p w14:paraId="06A469FE" w14:textId="77777777" w:rsidR="006064A2" w:rsidRPr="006A7A5C" w:rsidRDefault="006064A2" w:rsidP="00854B73">
      <w:pPr>
        <w:pStyle w:val="Default"/>
        <w:jc w:val="both"/>
      </w:pPr>
    </w:p>
    <w:p w14:paraId="6C82E5E6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Es fundamental establecer parámetros que permitan dar más peso al criterio de selección de tecnología, es por esto que para fortalecer los argumentos a favor del uso de Java como tecnología para el Backend se deja en evidencia los siguientes parámetros: </w:t>
      </w:r>
    </w:p>
    <w:p w14:paraId="74BAA455" w14:textId="77777777" w:rsidR="006064A2" w:rsidRPr="006A7A5C" w:rsidRDefault="006064A2" w:rsidP="00854B73">
      <w:pPr>
        <w:pStyle w:val="Default"/>
        <w:spacing w:after="68"/>
        <w:jc w:val="both"/>
        <w:rPr>
          <w:lang w:val="es-CO"/>
        </w:rPr>
      </w:pPr>
      <w:r w:rsidRPr="006A7A5C">
        <w:rPr>
          <w:lang w:val="es-CO"/>
        </w:rPr>
        <w:t xml:space="preserve">- Licenciamiento: Java es un lenguaje de programación gratuito, no requiere de licencias específicas para el proyecto que se va a desarrollar. </w:t>
      </w:r>
    </w:p>
    <w:p w14:paraId="373F53C8" w14:textId="77777777" w:rsidR="006064A2" w:rsidRPr="006A7A5C" w:rsidRDefault="006064A2" w:rsidP="00854B73">
      <w:pPr>
        <w:pStyle w:val="Default"/>
        <w:spacing w:after="68"/>
        <w:jc w:val="both"/>
        <w:rPr>
          <w:lang w:val="es-CO"/>
        </w:rPr>
      </w:pPr>
      <w:r w:rsidRPr="006A7A5C">
        <w:rPr>
          <w:lang w:val="es-CO"/>
        </w:rPr>
        <w:t xml:space="preserve">- Documentación: La comunidad de Java a nivel mundial es gigantesca, cuenta con uno de los repositorios de información más grande y completo. </w:t>
      </w:r>
    </w:p>
    <w:p w14:paraId="137DDFB9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- Facilidad de uso: Dado que la curva de aprendizaje es fundamental, Java es un lenguaje de programación que se aprende desde que se empieza a programar, así que la mayoría de los desarrolladores conocen su funcionamiento. </w:t>
      </w:r>
    </w:p>
    <w:p w14:paraId="5EFC7B4C" w14:textId="77777777" w:rsidR="006064A2" w:rsidRPr="006A7A5C" w:rsidRDefault="006064A2" w:rsidP="00854B73">
      <w:pPr>
        <w:pStyle w:val="Default"/>
        <w:jc w:val="both"/>
        <w:rPr>
          <w:lang w:val="es-CO"/>
        </w:rPr>
      </w:pPr>
    </w:p>
    <w:p w14:paraId="4BAF8D54" w14:textId="3BBEB82C" w:rsidR="006064A2" w:rsidRPr="006A7A5C" w:rsidRDefault="006064A2" w:rsidP="00854B73">
      <w:pPr>
        <w:pStyle w:val="Default"/>
        <w:spacing w:after="71"/>
        <w:jc w:val="both"/>
        <w:rPr>
          <w:lang w:val="es-CO"/>
        </w:rPr>
      </w:pPr>
      <w:r w:rsidRPr="006A7A5C">
        <w:rPr>
          <w:lang w:val="es-CO"/>
        </w:rPr>
        <w:t xml:space="preserve">- Escalabilidad: En la industria tecnológica cuando se construye algo no se puede dejar a un lado las proyecciones futuras, Java </w:t>
      </w:r>
      <w:r w:rsidR="00854B73" w:rsidRPr="006A7A5C">
        <w:rPr>
          <w:lang w:val="es-CO"/>
        </w:rPr>
        <w:t>ha</w:t>
      </w:r>
      <w:r w:rsidRPr="006A7A5C">
        <w:rPr>
          <w:lang w:val="es-CO"/>
        </w:rPr>
        <w:t xml:space="preserve"> demostrado que es una de las plataformas más estables a la hora crecer. </w:t>
      </w:r>
    </w:p>
    <w:p w14:paraId="28CDB173" w14:textId="77777777" w:rsidR="006064A2" w:rsidRPr="006A7A5C" w:rsidRDefault="006064A2" w:rsidP="00854B73">
      <w:pPr>
        <w:pStyle w:val="Default"/>
        <w:spacing w:after="71"/>
        <w:jc w:val="both"/>
        <w:rPr>
          <w:lang w:val="es-CO"/>
        </w:rPr>
      </w:pPr>
      <w:r w:rsidRPr="006A7A5C">
        <w:rPr>
          <w:lang w:val="es-CO"/>
        </w:rPr>
        <w:t xml:space="preserve">- Manejo de errores: Java permite la captura y personalización de los errores para un adecuado tratamiento y presentación de estos. </w:t>
      </w:r>
    </w:p>
    <w:p w14:paraId="761D4BC3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- Manejo de versiones: Java cuenta con un historial de actualizaciones bastante documentado y de transición poco brusca, lo cual permite usar las últimas versiones sin miedo a quedar obsoletos por la dificultad de migración. </w:t>
      </w:r>
    </w:p>
    <w:p w14:paraId="5CF06083" w14:textId="77777777" w:rsidR="006064A2" w:rsidRPr="006A7A5C" w:rsidRDefault="006064A2" w:rsidP="00854B73">
      <w:pPr>
        <w:pStyle w:val="Default"/>
        <w:jc w:val="both"/>
        <w:rPr>
          <w:lang w:val="es-CO"/>
        </w:rPr>
      </w:pPr>
    </w:p>
    <w:p w14:paraId="0CB3785B" w14:textId="42FA65BD" w:rsidR="006064A2" w:rsidRDefault="006A7A5C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>Finalmente,</w:t>
      </w:r>
      <w:r w:rsidR="006064A2" w:rsidRPr="006A7A5C">
        <w:rPr>
          <w:lang w:val="es-CO"/>
        </w:rPr>
        <w:t xml:space="preserve"> dado que el </w:t>
      </w:r>
      <w:r w:rsidR="00854B73" w:rsidRPr="006A7A5C">
        <w:rPr>
          <w:lang w:val="es-CO"/>
        </w:rPr>
        <w:t>Backend</w:t>
      </w:r>
      <w:r w:rsidR="006064A2" w:rsidRPr="006A7A5C">
        <w:rPr>
          <w:lang w:val="es-CO"/>
        </w:rPr>
        <w:t xml:space="preserve"> que se construirá será orientado a servicios, se hará uso de un Framework llamado Spring, ya que dada su flexibilidad es posible construir desde </w:t>
      </w:r>
      <w:r w:rsidR="00854B73" w:rsidRPr="006A7A5C">
        <w:rPr>
          <w:lang w:val="es-CO"/>
        </w:rPr>
        <w:t>Apis</w:t>
      </w:r>
      <w:r w:rsidR="006064A2" w:rsidRPr="006A7A5C">
        <w:rPr>
          <w:lang w:val="es-CO"/>
        </w:rPr>
        <w:t xml:space="preserve"> REST, WebSockets, hasta </w:t>
      </w:r>
      <w:r w:rsidR="00854B73" w:rsidRPr="006A7A5C">
        <w:rPr>
          <w:lang w:val="es-CO"/>
        </w:rPr>
        <w:t>Backend</w:t>
      </w:r>
      <w:r w:rsidR="006064A2" w:rsidRPr="006A7A5C">
        <w:rPr>
          <w:lang w:val="es-CO"/>
        </w:rPr>
        <w:t xml:space="preserve"> con </w:t>
      </w:r>
      <w:r w:rsidR="00854B73" w:rsidRPr="006A7A5C">
        <w:rPr>
          <w:lang w:val="es-CO"/>
        </w:rPr>
        <w:t>micro servicios</w:t>
      </w:r>
      <w:r w:rsidR="006064A2" w:rsidRPr="006A7A5C">
        <w:rPr>
          <w:lang w:val="es-CO"/>
        </w:rPr>
        <w:t xml:space="preserve">. Cabe resaltar que de lado del acceso a datos permite integrar bases de datos relacionales (SQL) y no relacionales (Nosql). </w:t>
      </w:r>
    </w:p>
    <w:p w14:paraId="1459A985" w14:textId="77777777" w:rsidR="006A7A5C" w:rsidRPr="006A7A5C" w:rsidRDefault="006A7A5C" w:rsidP="00854B73">
      <w:pPr>
        <w:pStyle w:val="Default"/>
        <w:jc w:val="both"/>
        <w:rPr>
          <w:lang w:val="es-CO"/>
        </w:rPr>
      </w:pPr>
    </w:p>
    <w:p w14:paraId="5C1CEAB6" w14:textId="77777777" w:rsidR="006064A2" w:rsidRPr="006A7A5C" w:rsidRDefault="006064A2" w:rsidP="00854B73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21640032"/>
      <w:r w:rsidRPr="006A7A5C">
        <w:rPr>
          <w:rFonts w:ascii="Times New Roman" w:hAnsi="Times New Roman" w:cs="Times New Roman"/>
          <w:sz w:val="24"/>
          <w:szCs w:val="24"/>
        </w:rPr>
        <w:t>Plataforma y Tecnología para el Frontend</w:t>
      </w:r>
      <w:bookmarkEnd w:id="8"/>
      <w:r w:rsidRPr="006A7A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53609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Cómo se mencionó anteriormente el Frontend del proyecto se desarrollará por medio del framework Angular. </w:t>
      </w:r>
    </w:p>
    <w:p w14:paraId="31D6E305" w14:textId="0758CA3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Este framework fue desarrollado y actualmente está soportado por Google. Angular se ha venido posicionando en los primeros lugares como framework por preferencia para la construcción de </w:t>
      </w:r>
      <w:r w:rsidR="00854B73" w:rsidRPr="006A7A5C">
        <w:rPr>
          <w:lang w:val="es-CO"/>
        </w:rPr>
        <w:t xml:space="preserve">SPA </w:t>
      </w:r>
      <w:r w:rsidR="00854B73" w:rsidRPr="006A7A5C">
        <w:rPr>
          <w:lang w:val="es-CO"/>
        </w:rPr>
        <w:lastRenderedPageBreak/>
        <w:t>(</w:t>
      </w:r>
      <w:r w:rsidRPr="006A7A5C">
        <w:rPr>
          <w:lang w:val="es-CO"/>
        </w:rPr>
        <w:t xml:space="preserve">Single Page </w:t>
      </w:r>
      <w:r w:rsidR="006A7A5C" w:rsidRPr="006A7A5C">
        <w:rPr>
          <w:lang w:val="es-CO"/>
        </w:rPr>
        <w:t>Aplicación</w:t>
      </w:r>
      <w:r w:rsidRPr="006A7A5C">
        <w:rPr>
          <w:lang w:val="es-CO"/>
        </w:rPr>
        <w:t xml:space="preserve">) sobresaliendo por encima de sus competidores por su rápida evolución y adaptación de nuevas funcionalidades que hace de esta herramienta una de las más robustas. Desde la liberación de la </w:t>
      </w:r>
      <w:r w:rsidR="006A7A5C" w:rsidRPr="006A7A5C">
        <w:rPr>
          <w:lang w:val="es-CO"/>
        </w:rPr>
        <w:t>versión</w:t>
      </w:r>
      <w:r w:rsidRPr="006A7A5C">
        <w:rPr>
          <w:lang w:val="es-CO"/>
        </w:rPr>
        <w:t xml:space="preserve"> 2, Type Script se convierte en el lenguaje de programación base de Angular dándole así la posibilidad de integrar e implementar el paradigma objetual del lado del Frontend. Además del Core cuenta con librerías auxiliares como los es Angular Material, también cuenta con su propio CLI (Command-Line Interface) lo que facilita la construcción de diversos elementos como servicios, componentes, módulos, entre otros. </w:t>
      </w:r>
    </w:p>
    <w:p w14:paraId="1BCFF1F0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Las características de Angular con las cuales se puede concluir que es una tecnología apta para el proyecto que se va a desarrollar son: </w:t>
      </w:r>
    </w:p>
    <w:p w14:paraId="138143BB" w14:textId="77777777" w:rsidR="006064A2" w:rsidRPr="006A7A5C" w:rsidRDefault="006064A2" w:rsidP="00854B73">
      <w:pPr>
        <w:pStyle w:val="Default"/>
        <w:spacing w:after="68"/>
        <w:jc w:val="both"/>
        <w:rPr>
          <w:lang w:val="es-CO"/>
        </w:rPr>
      </w:pPr>
      <w:r w:rsidRPr="006A7A5C">
        <w:rPr>
          <w:lang w:val="es-CO"/>
        </w:rPr>
        <w:t xml:space="preserve">- Productividad: Angular tiene una de las mejores relaciones de trabajo/carga y tiempo/carga en todo el espectro de tecnologías web. </w:t>
      </w:r>
    </w:p>
    <w:p w14:paraId="6110119B" w14:textId="77777777" w:rsidR="006064A2" w:rsidRPr="006A7A5C" w:rsidRDefault="006064A2" w:rsidP="00854B73">
      <w:pPr>
        <w:pStyle w:val="Default"/>
        <w:spacing w:after="68"/>
        <w:jc w:val="both"/>
        <w:rPr>
          <w:lang w:val="es-CO"/>
        </w:rPr>
      </w:pPr>
      <w:r w:rsidRPr="006A7A5C">
        <w:rPr>
          <w:lang w:val="es-CO"/>
        </w:rPr>
        <w:t xml:space="preserve">- Percepción del Desarrollador: La mayoría de los desarrolladores web Frontend, determinaron que Angular es ideal para desarrollar SPA, transmite comodidad y confianza. </w:t>
      </w:r>
    </w:p>
    <w:p w14:paraId="40805BBF" w14:textId="77777777" w:rsidR="006064A2" w:rsidRPr="006A7A5C" w:rsidRDefault="006064A2" w:rsidP="00854B73">
      <w:pPr>
        <w:pStyle w:val="Default"/>
        <w:spacing w:after="68"/>
        <w:jc w:val="both"/>
        <w:rPr>
          <w:lang w:val="es-CO"/>
        </w:rPr>
      </w:pPr>
      <w:r w:rsidRPr="006A7A5C">
        <w:rPr>
          <w:lang w:val="es-CO"/>
        </w:rPr>
        <w:t xml:space="preserve">- Curva de Aprendizaje: Basta con conocer el funcionamiento básico de HTML y JavaScript para usar este framework, no se requiere de un gran conocimiento a profundidad. </w:t>
      </w:r>
    </w:p>
    <w:p w14:paraId="58B96953" w14:textId="415FA088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- Popularidad: Este framework es altamente reconocido y referenciado por las críticas positivas con las que cuenta en la comunidad. </w:t>
      </w:r>
    </w:p>
    <w:p w14:paraId="5C0A70CA" w14:textId="77777777" w:rsidR="006064A2" w:rsidRPr="006A7A5C" w:rsidRDefault="006064A2" w:rsidP="00854B73">
      <w:pPr>
        <w:pStyle w:val="Default"/>
        <w:spacing w:after="71"/>
        <w:jc w:val="both"/>
        <w:rPr>
          <w:lang w:val="es-CO"/>
        </w:rPr>
      </w:pPr>
      <w:r w:rsidRPr="006A7A5C">
        <w:rPr>
          <w:lang w:val="es-CO"/>
        </w:rPr>
        <w:t xml:space="preserve">- Plantillas: Gracias a CLI Angular es un framework dispuesto para que cualquiera construya una gran app sobre la base predefinida proporcionada por su equipo desarrollador. </w:t>
      </w:r>
    </w:p>
    <w:p w14:paraId="1795D4D8" w14:textId="77777777" w:rsidR="006064A2" w:rsidRPr="006A7A5C" w:rsidRDefault="006064A2" w:rsidP="00854B73">
      <w:pPr>
        <w:pStyle w:val="Default"/>
        <w:spacing w:after="71"/>
        <w:jc w:val="both"/>
        <w:rPr>
          <w:lang w:val="es-CO"/>
        </w:rPr>
      </w:pPr>
      <w:r w:rsidRPr="006A7A5C">
        <w:rPr>
          <w:lang w:val="es-CO"/>
        </w:rPr>
        <w:t xml:space="preserve">- Componentes: Todos los elementos de los que dispone el framework son útiles para el proyecto y se integran con facilidad a diferentes entornos. </w:t>
      </w:r>
    </w:p>
    <w:p w14:paraId="6A1325AD" w14:textId="77777777" w:rsidR="006064A2" w:rsidRPr="006A7A5C" w:rsidRDefault="006064A2" w:rsidP="00854B73">
      <w:pPr>
        <w:pStyle w:val="Default"/>
        <w:jc w:val="both"/>
        <w:rPr>
          <w:lang w:val="es-CO"/>
        </w:rPr>
      </w:pPr>
      <w:r w:rsidRPr="006A7A5C">
        <w:rPr>
          <w:lang w:val="es-CO"/>
        </w:rPr>
        <w:t xml:space="preserve">- Escalabilidad: Debido a sus componentes Angular es un framework con una gran capacidad de escalar con respecto al tiempo y las necesidades. </w:t>
      </w:r>
    </w:p>
    <w:p w14:paraId="7B995B6D" w14:textId="0C9E6B95" w:rsidR="006064A2" w:rsidRPr="006A7A5C" w:rsidRDefault="006064A2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6A7A5C">
        <w:rPr>
          <w:sz w:val="24"/>
          <w:szCs w:val="24"/>
        </w:rPr>
        <w:br w:type="page"/>
      </w:r>
    </w:p>
    <w:p w14:paraId="45554EEC" w14:textId="1F81EC1B" w:rsidR="006064A2" w:rsidRPr="00862060" w:rsidRDefault="006064A2" w:rsidP="00862060">
      <w:pPr>
        <w:pStyle w:val="Ttulo1"/>
        <w:jc w:val="center"/>
        <w:rPr>
          <w:rFonts w:ascii="Times New Roman" w:hAnsi="Times New Roman" w:cs="Times New Roman"/>
        </w:rPr>
      </w:pPr>
      <w:bookmarkStart w:id="9" w:name="_Toc21640033"/>
      <w:r w:rsidRPr="00862060">
        <w:rPr>
          <w:rFonts w:ascii="Times New Roman" w:hAnsi="Times New Roman" w:cs="Times New Roman"/>
        </w:rPr>
        <w:lastRenderedPageBreak/>
        <w:t>ARQUITECTURA PROPUESTA PARA EL BACKEND Y EL FRONTEND</w:t>
      </w:r>
      <w:bookmarkEnd w:id="9"/>
    </w:p>
    <w:p w14:paraId="74C183FB" w14:textId="77777777" w:rsidR="006064A2" w:rsidRPr="00862060" w:rsidRDefault="006064A2" w:rsidP="006064A2">
      <w:pPr>
        <w:pStyle w:val="Ttulo2"/>
        <w:rPr>
          <w:rFonts w:ascii="Times New Roman" w:hAnsi="Times New Roman" w:cs="Times New Roman"/>
        </w:rPr>
      </w:pPr>
      <w:bookmarkStart w:id="10" w:name="_Toc21640034"/>
      <w:r w:rsidRPr="00862060">
        <w:rPr>
          <w:rFonts w:ascii="Times New Roman" w:hAnsi="Times New Roman" w:cs="Times New Roman"/>
        </w:rPr>
        <w:t>Arquitectura a nivel Backend</w:t>
      </w:r>
      <w:bookmarkEnd w:id="10"/>
      <w:r w:rsidRPr="00862060">
        <w:rPr>
          <w:rFonts w:ascii="Times New Roman" w:hAnsi="Times New Roman" w:cs="Times New Roman"/>
        </w:rPr>
        <w:t xml:space="preserve"> </w:t>
      </w:r>
    </w:p>
    <w:p w14:paraId="3EF122A1" w14:textId="299305E3" w:rsidR="006064A2" w:rsidRPr="006064A2" w:rsidRDefault="00862060" w:rsidP="006064A2">
      <w:pPr>
        <w:pStyle w:val="Default"/>
        <w:rPr>
          <w:sz w:val="23"/>
          <w:szCs w:val="23"/>
          <w:lang w:val="es-CO"/>
        </w:rPr>
      </w:pPr>
      <w:r>
        <w:rPr>
          <w:noProof/>
        </w:rPr>
        <w:drawing>
          <wp:inline distT="0" distB="0" distL="0" distR="0" wp14:anchorId="08558C2B" wp14:editId="23E63F65">
            <wp:extent cx="6252845" cy="39262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4A70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lang w:val="es-CO"/>
        </w:rPr>
        <w:t xml:space="preserve">Se propone una arquitectura derivada de MVC, en la cual se tiene la siguiente distribución: </w:t>
      </w:r>
    </w:p>
    <w:p w14:paraId="7E9BDBAE" w14:textId="48E1C110" w:rsidR="00E66F7A" w:rsidRDefault="006064A2" w:rsidP="00E66F7A">
      <w:pPr>
        <w:pStyle w:val="Default"/>
        <w:numPr>
          <w:ilvl w:val="0"/>
          <w:numId w:val="4"/>
        </w:numPr>
        <w:spacing w:after="68"/>
        <w:jc w:val="both"/>
        <w:rPr>
          <w:lang w:val="es-CO"/>
        </w:rPr>
      </w:pPr>
      <w:r w:rsidRPr="00862060">
        <w:rPr>
          <w:lang w:val="es-CO"/>
        </w:rPr>
        <w:t xml:space="preserve">La capa Controller maneja la conexión con el cliente, recibiendo las peticiones que son enviadas para recuperar los datos. Esto mediante la implementación de interfaces. </w:t>
      </w:r>
    </w:p>
    <w:p w14:paraId="22502D43" w14:textId="22C1532C" w:rsidR="006064A2" w:rsidRPr="00862060" w:rsidRDefault="006064A2" w:rsidP="00E66F7A">
      <w:pPr>
        <w:pStyle w:val="Default"/>
        <w:numPr>
          <w:ilvl w:val="0"/>
          <w:numId w:val="4"/>
        </w:numPr>
        <w:spacing w:after="68"/>
        <w:jc w:val="both"/>
        <w:rPr>
          <w:lang w:val="es-CO"/>
        </w:rPr>
      </w:pPr>
      <w:r w:rsidRPr="00862060">
        <w:rPr>
          <w:lang w:val="es-CO"/>
        </w:rPr>
        <w:t xml:space="preserve">La capa Business procesa las validaciones de los datos que se enviaron a través de la petición, y envía o recibe datos de la capa Persistence </w:t>
      </w:r>
    </w:p>
    <w:p w14:paraId="78E52679" w14:textId="1773BC95" w:rsidR="006064A2" w:rsidRPr="00862060" w:rsidRDefault="006064A2" w:rsidP="00E66F7A">
      <w:pPr>
        <w:pStyle w:val="Default"/>
        <w:numPr>
          <w:ilvl w:val="0"/>
          <w:numId w:val="4"/>
        </w:numPr>
        <w:jc w:val="both"/>
        <w:rPr>
          <w:lang w:val="es-CO"/>
        </w:rPr>
      </w:pPr>
      <w:r w:rsidRPr="00862060">
        <w:rPr>
          <w:lang w:val="es-CO"/>
        </w:rPr>
        <w:t xml:space="preserve">La capa Persistence tiene dos elementos importantes: </w:t>
      </w:r>
    </w:p>
    <w:p w14:paraId="50F9E63B" w14:textId="77777777" w:rsidR="00E66F7A" w:rsidRDefault="006064A2" w:rsidP="00E66F7A">
      <w:pPr>
        <w:pStyle w:val="Default"/>
        <w:numPr>
          <w:ilvl w:val="1"/>
          <w:numId w:val="4"/>
        </w:numPr>
        <w:spacing w:after="68"/>
        <w:jc w:val="both"/>
        <w:rPr>
          <w:lang w:val="es-CO"/>
        </w:rPr>
      </w:pPr>
      <w:r w:rsidRPr="00862060">
        <w:rPr>
          <w:lang w:val="es-CO"/>
        </w:rPr>
        <w:t xml:space="preserve">Los archivos DAO los cuales son interfaces implementadas con las que se realizan las consultas a la base de datos, haciendo uso de la información recibida y las entidades. </w:t>
      </w:r>
    </w:p>
    <w:p w14:paraId="05F73733" w14:textId="11FA78D3" w:rsidR="006064A2" w:rsidRPr="00E66F7A" w:rsidRDefault="006064A2" w:rsidP="00E66F7A">
      <w:pPr>
        <w:pStyle w:val="Default"/>
        <w:numPr>
          <w:ilvl w:val="1"/>
          <w:numId w:val="4"/>
        </w:numPr>
        <w:spacing w:after="68"/>
        <w:jc w:val="both"/>
        <w:rPr>
          <w:lang w:val="es-CO"/>
        </w:rPr>
      </w:pPr>
      <w:r w:rsidRPr="00E66F7A">
        <w:rPr>
          <w:lang w:val="es-CO"/>
        </w:rPr>
        <w:t xml:space="preserve">El paquete Entity maneja todo el mapeo ORM que se realiza con las clases de la aplicación y las tablas en la base de datos. </w:t>
      </w:r>
    </w:p>
    <w:p w14:paraId="5DB73BB5" w14:textId="77777777" w:rsidR="00E66F7A" w:rsidRDefault="006064A2" w:rsidP="00E66F7A">
      <w:pPr>
        <w:pStyle w:val="Default"/>
        <w:numPr>
          <w:ilvl w:val="0"/>
          <w:numId w:val="4"/>
        </w:numPr>
        <w:jc w:val="both"/>
        <w:rPr>
          <w:lang w:val="es-CO"/>
        </w:rPr>
      </w:pPr>
      <w:r w:rsidRPr="00862060">
        <w:rPr>
          <w:lang w:val="es-CO"/>
        </w:rPr>
        <w:t xml:space="preserve">Simultáneamente se manejan dos capas de forma transversal: </w:t>
      </w:r>
    </w:p>
    <w:p w14:paraId="0532EB67" w14:textId="77777777" w:rsidR="00E66F7A" w:rsidRDefault="006064A2" w:rsidP="00E66F7A">
      <w:pPr>
        <w:pStyle w:val="Default"/>
        <w:numPr>
          <w:ilvl w:val="1"/>
          <w:numId w:val="4"/>
        </w:numPr>
        <w:jc w:val="both"/>
        <w:rPr>
          <w:lang w:val="es-CO"/>
        </w:rPr>
      </w:pPr>
      <w:r w:rsidRPr="00E66F7A">
        <w:rPr>
          <w:lang w:val="es-CO"/>
        </w:rPr>
        <w:t xml:space="preserve">El paquete DTO se encarga de todo el paso de información a lo largo de las capas, de esta manera sólo se utilizan objetos de la entidad en la capa DAO. </w:t>
      </w:r>
    </w:p>
    <w:p w14:paraId="380A8038" w14:textId="0171C8D9" w:rsidR="006064A2" w:rsidRPr="00E66F7A" w:rsidRDefault="006064A2" w:rsidP="00E66F7A">
      <w:pPr>
        <w:pStyle w:val="Default"/>
        <w:numPr>
          <w:ilvl w:val="1"/>
          <w:numId w:val="4"/>
        </w:numPr>
        <w:jc w:val="both"/>
        <w:rPr>
          <w:lang w:val="es-CO"/>
        </w:rPr>
      </w:pPr>
      <w:r w:rsidRPr="00E66F7A">
        <w:rPr>
          <w:lang w:val="es-CO"/>
        </w:rPr>
        <w:t xml:space="preserve">El paquete Util contiene todo lo referente a seguridad y configuración. En él se manejan las validaciones, las constantes, las excepciones y demás elementos necesarios para tener una aplicación controlada. </w:t>
      </w:r>
    </w:p>
    <w:p w14:paraId="74640460" w14:textId="7CD6AEFD" w:rsidR="006064A2" w:rsidRPr="00E66F7A" w:rsidRDefault="006064A2" w:rsidP="00E66F7A">
      <w:pPr>
        <w:pStyle w:val="Default"/>
        <w:numPr>
          <w:ilvl w:val="0"/>
          <w:numId w:val="4"/>
        </w:numPr>
        <w:jc w:val="both"/>
        <w:rPr>
          <w:lang w:val="es-CO"/>
        </w:rPr>
      </w:pPr>
      <w:r w:rsidRPr="00862060">
        <w:rPr>
          <w:lang w:val="es-CO"/>
        </w:rPr>
        <w:t xml:space="preserve">Por último, para la base de datos, se utilizó un motor SQL mediante la implementación de PostgreSQL. Para un mejor despliegue y facilidad tanto en desarrollo como en </w:t>
      </w:r>
      <w:r w:rsidRPr="00E66F7A">
        <w:rPr>
          <w:lang w:val="es-CO"/>
        </w:rPr>
        <w:t xml:space="preserve">producción, se utiliza AWS para almacenar la base de datos, mediante el servicio RDS. Así se tiene la base de datos en la nube, disponible en todo momento. </w:t>
      </w:r>
    </w:p>
    <w:p w14:paraId="3C08DC8C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</w:p>
    <w:p w14:paraId="3B01C27F" w14:textId="77777777" w:rsidR="006064A2" w:rsidRDefault="006064A2" w:rsidP="006064A2">
      <w:pPr>
        <w:pStyle w:val="Ttulo2"/>
      </w:pPr>
      <w:bookmarkStart w:id="11" w:name="_Toc21640035"/>
      <w:r w:rsidRPr="006064A2">
        <w:lastRenderedPageBreak/>
        <w:t>Arquitectura a nivel Frontend (Angular 7)</w:t>
      </w:r>
      <w:bookmarkEnd w:id="11"/>
      <w:r w:rsidRPr="006064A2">
        <w:t xml:space="preserve"> </w:t>
      </w:r>
    </w:p>
    <w:p w14:paraId="4D8F6198" w14:textId="77777777" w:rsidR="006064A2" w:rsidRPr="006064A2" w:rsidRDefault="006064A2" w:rsidP="006064A2">
      <w:pPr>
        <w:pStyle w:val="Default"/>
        <w:rPr>
          <w:sz w:val="23"/>
          <w:szCs w:val="23"/>
          <w:lang w:val="es-CO"/>
        </w:rPr>
      </w:pPr>
      <w:r w:rsidRPr="006064A2">
        <w:rPr>
          <w:noProof/>
          <w:sz w:val="23"/>
          <w:szCs w:val="23"/>
        </w:rPr>
        <w:drawing>
          <wp:inline distT="0" distB="0" distL="0" distR="0" wp14:anchorId="34E0F814" wp14:editId="3599DDC6">
            <wp:extent cx="6252845" cy="2937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9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EDCC" w14:textId="77777777" w:rsidR="006064A2" w:rsidRPr="00862060" w:rsidRDefault="006064A2" w:rsidP="00862060">
      <w:pPr>
        <w:pStyle w:val="Ttulo3"/>
        <w:jc w:val="both"/>
        <w:rPr>
          <w:rFonts w:ascii="Times New Roman" w:hAnsi="Times New Roman" w:cs="Times New Roman"/>
        </w:rPr>
      </w:pPr>
      <w:bookmarkStart w:id="12" w:name="_Toc21640036"/>
      <w:r w:rsidRPr="006064A2">
        <w:t xml:space="preserve">● </w:t>
      </w:r>
      <w:r w:rsidRPr="00862060">
        <w:rPr>
          <w:rFonts w:ascii="Times New Roman" w:hAnsi="Times New Roman" w:cs="Times New Roman"/>
        </w:rPr>
        <w:t>Modules:</w:t>
      </w:r>
      <w:bookmarkEnd w:id="12"/>
      <w:r w:rsidRPr="00862060">
        <w:rPr>
          <w:rFonts w:ascii="Times New Roman" w:hAnsi="Times New Roman" w:cs="Times New Roman"/>
        </w:rPr>
        <w:t xml:space="preserve"> </w:t>
      </w:r>
    </w:p>
    <w:p w14:paraId="62725BF6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lang w:val="es-CO"/>
        </w:rPr>
        <w:t xml:space="preserve">se usan para exportar funcionalidades propias hacia otros módulos para ser utilizados. </w:t>
      </w:r>
    </w:p>
    <w:p w14:paraId="583ED6B0" w14:textId="77777777" w:rsidR="006064A2" w:rsidRPr="00862060" w:rsidRDefault="006064A2" w:rsidP="00862060">
      <w:pPr>
        <w:pStyle w:val="Default"/>
        <w:jc w:val="both"/>
        <w:rPr>
          <w:lang w:val="es-CO"/>
        </w:rPr>
      </w:pPr>
    </w:p>
    <w:p w14:paraId="7DBF1478" w14:textId="77777777" w:rsidR="006064A2" w:rsidRPr="00862060" w:rsidRDefault="006064A2" w:rsidP="00862060">
      <w:pPr>
        <w:pStyle w:val="Ttulo3"/>
        <w:jc w:val="both"/>
        <w:rPr>
          <w:rFonts w:ascii="Times New Roman" w:hAnsi="Times New Roman" w:cs="Times New Roman"/>
          <w:lang w:val="en-US"/>
        </w:rPr>
      </w:pPr>
      <w:bookmarkStart w:id="13" w:name="_Toc21640037"/>
      <w:r w:rsidRPr="00862060">
        <w:rPr>
          <w:rFonts w:ascii="Times New Roman" w:hAnsi="Times New Roman" w:cs="Times New Roman"/>
          <w:lang w:val="en-US"/>
        </w:rPr>
        <w:t>● Templates, Directives and Data Binding:</w:t>
      </w:r>
      <w:bookmarkEnd w:id="13"/>
      <w:r w:rsidRPr="00862060">
        <w:rPr>
          <w:rFonts w:ascii="Times New Roman" w:hAnsi="Times New Roman" w:cs="Times New Roman"/>
          <w:lang w:val="en-US"/>
        </w:rPr>
        <w:t xml:space="preserve"> </w:t>
      </w:r>
    </w:p>
    <w:p w14:paraId="26814D6F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lang w:val="es-CO"/>
        </w:rPr>
        <w:t xml:space="preserve">combina HTML con Angular Markup y modificar elementos HTML antes de mostrarlos. Las directivas de plantilla proporcionan lógica de programa, y el marcado vinculante conecta los datos de su aplicación y el DOM. </w:t>
      </w:r>
      <w:r w:rsidRPr="00862060">
        <w:rPr>
          <w:b/>
          <w:bCs/>
          <w:i/>
          <w:iCs/>
          <w:lang w:val="es-CO"/>
        </w:rPr>
        <w:t xml:space="preserve">Event Binding </w:t>
      </w:r>
      <w:r w:rsidRPr="00862060">
        <w:rPr>
          <w:lang w:val="es-CO"/>
        </w:rPr>
        <w:t xml:space="preserve">se usa para enlazar eventos a su aplicación y responder a la entrada del usuario en el entorno de destino actualizando los datos de su aplicación. </w:t>
      </w:r>
      <w:r w:rsidRPr="00862060">
        <w:rPr>
          <w:b/>
          <w:bCs/>
          <w:i/>
          <w:iCs/>
          <w:lang w:val="es-CO"/>
        </w:rPr>
        <w:t xml:space="preserve">Data Binding </w:t>
      </w:r>
      <w:r w:rsidRPr="00862060">
        <w:rPr>
          <w:lang w:val="es-CO"/>
        </w:rPr>
        <w:t xml:space="preserve">se utiliza para pasar datos de la clase de componente y le permite interpolar valores que se calculan a partir de los datos de su aplicación en el HTML. </w:t>
      </w:r>
    </w:p>
    <w:p w14:paraId="49846F52" w14:textId="77777777" w:rsidR="006064A2" w:rsidRPr="00862060" w:rsidRDefault="006064A2" w:rsidP="00862060">
      <w:pPr>
        <w:pStyle w:val="Default"/>
        <w:jc w:val="both"/>
        <w:rPr>
          <w:lang w:val="es-CO"/>
        </w:rPr>
      </w:pPr>
    </w:p>
    <w:p w14:paraId="78AF6804" w14:textId="77777777" w:rsidR="006064A2" w:rsidRPr="00862060" w:rsidRDefault="006064A2" w:rsidP="00862060">
      <w:pPr>
        <w:pStyle w:val="Ttulo3"/>
        <w:jc w:val="both"/>
        <w:rPr>
          <w:rFonts w:ascii="Times New Roman" w:hAnsi="Times New Roman" w:cs="Times New Roman"/>
        </w:rPr>
      </w:pPr>
      <w:bookmarkStart w:id="14" w:name="_Toc21640038"/>
      <w:r w:rsidRPr="00862060">
        <w:rPr>
          <w:rFonts w:ascii="Times New Roman" w:hAnsi="Times New Roman" w:cs="Times New Roman"/>
        </w:rPr>
        <w:t>● Services and dependency injection:</w:t>
      </w:r>
      <w:bookmarkEnd w:id="14"/>
      <w:r w:rsidRPr="00862060">
        <w:rPr>
          <w:rFonts w:ascii="Times New Roman" w:hAnsi="Times New Roman" w:cs="Times New Roman"/>
        </w:rPr>
        <w:t xml:space="preserve"> </w:t>
      </w:r>
    </w:p>
    <w:p w14:paraId="7C364960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i/>
          <w:iCs/>
          <w:lang w:val="es-CO"/>
        </w:rPr>
        <w:t xml:space="preserve">Services </w:t>
      </w:r>
      <w:r w:rsidRPr="00862060">
        <w:rPr>
          <w:lang w:val="es-CO"/>
        </w:rPr>
        <w:t xml:space="preserve">son clases que se crean para datos o lógica que no tiene una vista específica y se desea compartir con otros componentes. </w:t>
      </w:r>
    </w:p>
    <w:p w14:paraId="49A9E5AE" w14:textId="77777777" w:rsidR="006064A2" w:rsidRPr="00862060" w:rsidRDefault="006064A2" w:rsidP="00862060">
      <w:pPr>
        <w:pStyle w:val="Default"/>
        <w:jc w:val="both"/>
        <w:rPr>
          <w:lang w:val="es-CO"/>
        </w:rPr>
      </w:pPr>
    </w:p>
    <w:p w14:paraId="15DD1D27" w14:textId="77777777" w:rsidR="006064A2" w:rsidRPr="00862060" w:rsidRDefault="006064A2" w:rsidP="00862060">
      <w:pPr>
        <w:pStyle w:val="Ttulo3"/>
        <w:jc w:val="both"/>
        <w:rPr>
          <w:rFonts w:ascii="Times New Roman" w:hAnsi="Times New Roman" w:cs="Times New Roman"/>
        </w:rPr>
      </w:pPr>
      <w:bookmarkStart w:id="15" w:name="_Toc21640039"/>
      <w:r w:rsidRPr="00862060">
        <w:rPr>
          <w:rFonts w:ascii="Times New Roman" w:hAnsi="Times New Roman" w:cs="Times New Roman"/>
        </w:rPr>
        <w:t>● Roting:</w:t>
      </w:r>
      <w:bookmarkEnd w:id="15"/>
      <w:r w:rsidRPr="00862060">
        <w:rPr>
          <w:rFonts w:ascii="Times New Roman" w:hAnsi="Times New Roman" w:cs="Times New Roman"/>
        </w:rPr>
        <w:t xml:space="preserve"> </w:t>
      </w:r>
    </w:p>
    <w:p w14:paraId="5EB42BF2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lang w:val="es-CO"/>
        </w:rPr>
        <w:t xml:space="preserve">es un servicio de angular que proporciona la navegación de la aplicación por url </w:t>
      </w:r>
    </w:p>
    <w:p w14:paraId="4106C765" w14:textId="77777777" w:rsidR="006064A2" w:rsidRPr="00862060" w:rsidRDefault="006064A2" w:rsidP="00862060">
      <w:pPr>
        <w:pStyle w:val="Default"/>
        <w:jc w:val="both"/>
        <w:rPr>
          <w:lang w:val="es-CO"/>
        </w:rPr>
      </w:pPr>
    </w:p>
    <w:p w14:paraId="2186F9E3" w14:textId="48155C71" w:rsidR="006064A2" w:rsidRPr="00862060" w:rsidRDefault="006064A2" w:rsidP="00E66F7A">
      <w:pPr>
        <w:pStyle w:val="Ttulo1"/>
        <w:jc w:val="both"/>
        <w:rPr>
          <w:rFonts w:ascii="Times New Roman" w:hAnsi="Times New Roman" w:cs="Times New Roman"/>
        </w:rPr>
      </w:pPr>
      <w:r>
        <w:br w:type="page"/>
      </w:r>
    </w:p>
    <w:p w14:paraId="522D3029" w14:textId="77777777" w:rsidR="00E66F7A" w:rsidRPr="00862060" w:rsidRDefault="006064A2" w:rsidP="00862060">
      <w:pPr>
        <w:pStyle w:val="Ttulo1"/>
        <w:jc w:val="both"/>
        <w:rPr>
          <w:rFonts w:ascii="Times New Roman" w:hAnsi="Times New Roman" w:cs="Times New Roman"/>
        </w:rPr>
      </w:pPr>
      <w:r w:rsidRPr="00862060">
        <w:rPr>
          <w:rFonts w:ascii="Times New Roman" w:hAnsi="Times New Roman" w:cs="Times New Roman"/>
        </w:rPr>
        <w:lastRenderedPageBreak/>
        <w:t xml:space="preserve"> </w:t>
      </w:r>
      <w:bookmarkStart w:id="16" w:name="_Toc21640040"/>
      <w:r w:rsidRPr="00862060">
        <w:rPr>
          <w:rFonts w:ascii="Times New Roman" w:hAnsi="Times New Roman" w:cs="Times New Roman"/>
        </w:rPr>
        <w:t>Diagramas Equipo de Arquitectura y Diseño</w:t>
      </w:r>
      <w:bookmarkEnd w:id="16"/>
    </w:p>
    <w:p w14:paraId="2A9D85AA" w14:textId="77777777" w:rsidR="006064A2" w:rsidRPr="00862060" w:rsidRDefault="006064A2" w:rsidP="006064A2">
      <w:pPr>
        <w:pStyle w:val="Default"/>
        <w:rPr>
          <w:lang w:val="es-CO"/>
        </w:rPr>
      </w:pPr>
    </w:p>
    <w:p w14:paraId="781D8C64" w14:textId="77777777" w:rsidR="006064A2" w:rsidRPr="00862060" w:rsidRDefault="006064A2" w:rsidP="006064A2">
      <w:pPr>
        <w:pStyle w:val="Ttulo2"/>
        <w:rPr>
          <w:rFonts w:ascii="Times New Roman" w:hAnsi="Times New Roman" w:cs="Times New Roman"/>
        </w:rPr>
      </w:pPr>
      <w:r>
        <w:t xml:space="preserve"> </w:t>
      </w:r>
      <w:bookmarkStart w:id="17" w:name="_Toc21640041"/>
      <w:r w:rsidRPr="00862060">
        <w:rPr>
          <w:rFonts w:ascii="Times New Roman" w:hAnsi="Times New Roman" w:cs="Times New Roman"/>
        </w:rPr>
        <w:t>Diagrama de Actividades:</w:t>
      </w:r>
      <w:bookmarkEnd w:id="17"/>
    </w:p>
    <w:p w14:paraId="209FDD07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6435BD0D" wp14:editId="7CA296C0">
            <wp:extent cx="6252845" cy="360180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3601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FEF2365" w14:textId="77777777" w:rsidR="006064A2" w:rsidRPr="00862060" w:rsidRDefault="006064A2" w:rsidP="006064A2">
      <w:pPr>
        <w:pStyle w:val="Default"/>
        <w:rPr>
          <w:lang w:val="es-CO"/>
        </w:rPr>
      </w:pPr>
    </w:p>
    <w:p w14:paraId="042DA8F8" w14:textId="77777777" w:rsidR="006064A2" w:rsidRDefault="006064A2" w:rsidP="006064A2">
      <w:pPr>
        <w:pStyle w:val="Ttulo2"/>
      </w:pPr>
      <w:r>
        <w:lastRenderedPageBreak/>
        <w:t xml:space="preserve"> </w:t>
      </w:r>
      <w:bookmarkStart w:id="18" w:name="_Toc21640042"/>
      <w:r>
        <w:t>Diagrama de casos de uso:</w:t>
      </w:r>
      <w:bookmarkEnd w:id="18"/>
    </w:p>
    <w:p w14:paraId="66B7EC50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047E4DB2" wp14:editId="7C776892">
            <wp:extent cx="6252845" cy="409170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409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9813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3C80FB08" wp14:editId="3B2B2C3C">
            <wp:extent cx="6252845" cy="18770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187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D0AB" w14:textId="77777777" w:rsidR="006064A2" w:rsidRDefault="006064A2" w:rsidP="006064A2">
      <w:r w:rsidRPr="006064A2">
        <w:rPr>
          <w:noProof/>
          <w:lang w:val="en-US"/>
        </w:rPr>
        <w:lastRenderedPageBreak/>
        <w:drawing>
          <wp:inline distT="0" distB="0" distL="0" distR="0" wp14:anchorId="0BF3B11D" wp14:editId="1EDE539E">
            <wp:extent cx="6252845" cy="39510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39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3019" w14:textId="2A035972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4C6AC45C" wp14:editId="36FBE041">
            <wp:extent cx="5327650" cy="4603750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23AC0" w14:textId="77777777" w:rsidR="006064A2" w:rsidRDefault="006064A2" w:rsidP="006064A2">
      <w:pPr>
        <w:pStyle w:val="Ttulo2"/>
      </w:pPr>
      <w:bookmarkStart w:id="19" w:name="_Toc21640043"/>
      <w:r>
        <w:lastRenderedPageBreak/>
        <w:t>Diagrama de secuencia:</w:t>
      </w:r>
      <w:bookmarkEnd w:id="19"/>
      <w:r>
        <w:t xml:space="preserve"> </w:t>
      </w:r>
    </w:p>
    <w:p w14:paraId="0074A169" w14:textId="77777777" w:rsidR="006064A2" w:rsidRDefault="006064A2" w:rsidP="006064A2">
      <w:r w:rsidRPr="006064A2">
        <w:rPr>
          <w:noProof/>
          <w:lang w:val="en-US"/>
        </w:rPr>
        <w:drawing>
          <wp:inline distT="0" distB="0" distL="0" distR="0" wp14:anchorId="77D6E77D" wp14:editId="0A7BAA5D">
            <wp:extent cx="2926080" cy="39757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DB77" w14:textId="5D8B32A5" w:rsidR="006064A2" w:rsidRDefault="006064A2" w:rsidP="006064A2">
      <w:pPr>
        <w:pStyle w:val="Default"/>
      </w:pPr>
    </w:p>
    <w:p w14:paraId="4022C1AD" w14:textId="106CEC9B" w:rsidR="00862060" w:rsidRDefault="00862060" w:rsidP="006064A2">
      <w:pPr>
        <w:pStyle w:val="Default"/>
      </w:pPr>
    </w:p>
    <w:p w14:paraId="3DBDB938" w14:textId="32777B0D" w:rsidR="00862060" w:rsidRDefault="00862060" w:rsidP="006064A2">
      <w:pPr>
        <w:pStyle w:val="Default"/>
      </w:pPr>
    </w:p>
    <w:p w14:paraId="2CB8762B" w14:textId="3B9A1E4C" w:rsidR="00862060" w:rsidRDefault="00862060" w:rsidP="006064A2">
      <w:pPr>
        <w:pStyle w:val="Default"/>
      </w:pPr>
    </w:p>
    <w:p w14:paraId="228918D0" w14:textId="008996D1" w:rsidR="00862060" w:rsidRDefault="00862060" w:rsidP="006064A2">
      <w:pPr>
        <w:pStyle w:val="Default"/>
      </w:pPr>
    </w:p>
    <w:p w14:paraId="396B8CB1" w14:textId="6E01480D" w:rsidR="00862060" w:rsidRDefault="00862060" w:rsidP="006064A2">
      <w:pPr>
        <w:pStyle w:val="Default"/>
      </w:pPr>
    </w:p>
    <w:p w14:paraId="423619A7" w14:textId="3082EA1F" w:rsidR="00862060" w:rsidRDefault="00862060" w:rsidP="006064A2">
      <w:pPr>
        <w:pStyle w:val="Default"/>
      </w:pPr>
    </w:p>
    <w:p w14:paraId="295C618F" w14:textId="58176A90" w:rsidR="00862060" w:rsidRDefault="00862060" w:rsidP="006064A2">
      <w:pPr>
        <w:pStyle w:val="Default"/>
      </w:pPr>
    </w:p>
    <w:p w14:paraId="155FF852" w14:textId="1DC62BBF" w:rsidR="00862060" w:rsidRDefault="00862060" w:rsidP="006064A2">
      <w:pPr>
        <w:pStyle w:val="Default"/>
      </w:pPr>
    </w:p>
    <w:p w14:paraId="5688FC93" w14:textId="604E8A76" w:rsidR="00862060" w:rsidRDefault="00862060" w:rsidP="006064A2">
      <w:pPr>
        <w:pStyle w:val="Default"/>
      </w:pPr>
    </w:p>
    <w:p w14:paraId="4022C2C2" w14:textId="109669EA" w:rsidR="00862060" w:rsidRDefault="00862060" w:rsidP="006064A2">
      <w:pPr>
        <w:pStyle w:val="Default"/>
      </w:pPr>
    </w:p>
    <w:p w14:paraId="7569FCE3" w14:textId="7E178A38" w:rsidR="00862060" w:rsidRDefault="00862060" w:rsidP="006064A2">
      <w:pPr>
        <w:pStyle w:val="Default"/>
      </w:pPr>
    </w:p>
    <w:p w14:paraId="681E8CFD" w14:textId="7713AF7B" w:rsidR="00862060" w:rsidRDefault="00862060" w:rsidP="006064A2">
      <w:pPr>
        <w:pStyle w:val="Default"/>
      </w:pPr>
    </w:p>
    <w:p w14:paraId="493FFF43" w14:textId="373097AA" w:rsidR="00862060" w:rsidRDefault="00862060" w:rsidP="006064A2">
      <w:pPr>
        <w:pStyle w:val="Default"/>
      </w:pPr>
    </w:p>
    <w:p w14:paraId="5E3724EE" w14:textId="0490A5F1" w:rsidR="00862060" w:rsidRDefault="00862060" w:rsidP="006064A2">
      <w:pPr>
        <w:pStyle w:val="Default"/>
      </w:pPr>
    </w:p>
    <w:p w14:paraId="3C3ABC1C" w14:textId="344F426F" w:rsidR="00862060" w:rsidRDefault="00862060" w:rsidP="006064A2">
      <w:pPr>
        <w:pStyle w:val="Default"/>
      </w:pPr>
    </w:p>
    <w:p w14:paraId="5FB46202" w14:textId="2620BDB8" w:rsidR="00862060" w:rsidRDefault="00862060" w:rsidP="006064A2">
      <w:pPr>
        <w:pStyle w:val="Default"/>
      </w:pPr>
    </w:p>
    <w:p w14:paraId="511B1143" w14:textId="167213E1" w:rsidR="00862060" w:rsidRDefault="00862060" w:rsidP="006064A2">
      <w:pPr>
        <w:pStyle w:val="Default"/>
      </w:pPr>
    </w:p>
    <w:p w14:paraId="31715EBA" w14:textId="654BE40E" w:rsidR="00862060" w:rsidRDefault="00862060" w:rsidP="006064A2">
      <w:pPr>
        <w:pStyle w:val="Default"/>
      </w:pPr>
    </w:p>
    <w:p w14:paraId="2B78C8CD" w14:textId="53BC2089" w:rsidR="00862060" w:rsidRDefault="00862060" w:rsidP="006064A2">
      <w:pPr>
        <w:pStyle w:val="Default"/>
      </w:pPr>
    </w:p>
    <w:p w14:paraId="73390D38" w14:textId="6EBD1B4C" w:rsidR="00862060" w:rsidRDefault="00862060" w:rsidP="006064A2">
      <w:pPr>
        <w:pStyle w:val="Default"/>
      </w:pPr>
    </w:p>
    <w:p w14:paraId="67CD197C" w14:textId="42579306" w:rsidR="00862060" w:rsidRDefault="00862060" w:rsidP="006064A2">
      <w:pPr>
        <w:pStyle w:val="Default"/>
      </w:pPr>
    </w:p>
    <w:p w14:paraId="41F8C855" w14:textId="77777777" w:rsidR="00862060" w:rsidRDefault="00862060" w:rsidP="006064A2">
      <w:pPr>
        <w:pStyle w:val="Ttulo1"/>
      </w:pPr>
    </w:p>
    <w:p w14:paraId="3FD01F0D" w14:textId="48D8D88F" w:rsidR="006064A2" w:rsidRPr="00862060" w:rsidRDefault="006064A2" w:rsidP="006064A2">
      <w:pPr>
        <w:pStyle w:val="Ttulo1"/>
        <w:rPr>
          <w:rFonts w:ascii="Times New Roman" w:hAnsi="Times New Roman" w:cs="Times New Roman"/>
        </w:rPr>
      </w:pPr>
      <w:bookmarkStart w:id="20" w:name="_Toc21640044"/>
      <w:r w:rsidRPr="00862060">
        <w:rPr>
          <w:rFonts w:ascii="Times New Roman" w:hAnsi="Times New Roman" w:cs="Times New Roman"/>
        </w:rPr>
        <w:t>ESTRUCTURACIÓN DE LA APLICACIÓN</w:t>
      </w:r>
      <w:bookmarkEnd w:id="20"/>
      <w:r w:rsidRPr="00862060">
        <w:rPr>
          <w:rFonts w:ascii="Times New Roman" w:hAnsi="Times New Roman" w:cs="Times New Roman"/>
        </w:rPr>
        <w:t xml:space="preserve"> </w:t>
      </w:r>
    </w:p>
    <w:p w14:paraId="2E440B41" w14:textId="77777777" w:rsidR="006064A2" w:rsidRPr="00862060" w:rsidRDefault="006064A2" w:rsidP="006064A2">
      <w:pPr>
        <w:pStyle w:val="Default"/>
        <w:rPr>
          <w:sz w:val="23"/>
          <w:szCs w:val="23"/>
          <w:lang w:val="es-CO"/>
        </w:rPr>
      </w:pPr>
      <w:r w:rsidRPr="00862060">
        <w:rPr>
          <w:b/>
          <w:bCs/>
          <w:sz w:val="23"/>
          <w:szCs w:val="23"/>
          <w:lang w:val="es-CO"/>
        </w:rPr>
        <w:t xml:space="preserve">Sprint 1 </w:t>
      </w:r>
    </w:p>
    <w:p w14:paraId="03709063" w14:textId="77777777" w:rsidR="006064A2" w:rsidRPr="00862060" w:rsidRDefault="006064A2" w:rsidP="006064A2">
      <w:pPr>
        <w:pStyle w:val="Ttulo2"/>
        <w:rPr>
          <w:rFonts w:ascii="Times New Roman" w:hAnsi="Times New Roman" w:cs="Times New Roman"/>
        </w:rPr>
      </w:pPr>
      <w:bookmarkStart w:id="21" w:name="_Toc21640045"/>
      <w:r w:rsidRPr="00862060">
        <w:rPr>
          <w:rFonts w:ascii="Times New Roman" w:hAnsi="Times New Roman" w:cs="Times New Roman"/>
        </w:rPr>
        <w:t>Frontend</w:t>
      </w:r>
      <w:bookmarkEnd w:id="21"/>
      <w:r w:rsidRPr="00862060">
        <w:rPr>
          <w:rFonts w:ascii="Times New Roman" w:hAnsi="Times New Roman" w:cs="Times New Roman"/>
        </w:rPr>
        <w:t xml:space="preserve"> </w:t>
      </w:r>
    </w:p>
    <w:p w14:paraId="105FDC4B" w14:textId="795881A9" w:rsidR="006064A2" w:rsidRDefault="006064A2" w:rsidP="006064A2">
      <w:pPr>
        <w:pStyle w:val="Default"/>
        <w:rPr>
          <w:sz w:val="40"/>
          <w:szCs w:val="40"/>
          <w:lang w:val="es-CO"/>
        </w:rPr>
      </w:pPr>
      <w:r w:rsidRPr="006064A2">
        <w:rPr>
          <w:noProof/>
          <w:sz w:val="40"/>
          <w:szCs w:val="40"/>
        </w:rPr>
        <w:drawing>
          <wp:inline distT="0" distB="0" distL="0" distR="0" wp14:anchorId="523AA313" wp14:editId="2E8EDF1A">
            <wp:extent cx="2806700" cy="55740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1F10" w14:textId="77777777" w:rsidR="00862060" w:rsidRPr="006064A2" w:rsidRDefault="00862060" w:rsidP="006064A2">
      <w:pPr>
        <w:pStyle w:val="Default"/>
        <w:rPr>
          <w:sz w:val="40"/>
          <w:szCs w:val="40"/>
          <w:lang w:val="es-CO"/>
        </w:rPr>
      </w:pPr>
    </w:p>
    <w:p w14:paraId="4892D0CF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Node modules: </w:t>
      </w:r>
      <w:r w:rsidRPr="00862060">
        <w:rPr>
          <w:lang w:val="es-CO"/>
        </w:rPr>
        <w:t xml:space="preserve">directorio en el cual se guardan las librerías de nodejs, como las de angular y las de terceros. </w:t>
      </w:r>
    </w:p>
    <w:p w14:paraId="43616B71" w14:textId="7467B233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Src: </w:t>
      </w:r>
      <w:r w:rsidRPr="00862060">
        <w:rPr>
          <w:lang w:val="es-CO"/>
        </w:rPr>
        <w:t xml:space="preserve">directorio en el cual van todos los recursos de la </w:t>
      </w:r>
      <w:r w:rsidR="00854B73" w:rsidRPr="00862060">
        <w:rPr>
          <w:lang w:val="es-CO"/>
        </w:rPr>
        <w:t>aplicación</w:t>
      </w:r>
      <w:r w:rsidRPr="00862060">
        <w:rPr>
          <w:lang w:val="es-CO"/>
        </w:rPr>
        <w:t xml:space="preserve"> y </w:t>
      </w:r>
      <w:r w:rsidR="00854B73" w:rsidRPr="00862060">
        <w:rPr>
          <w:lang w:val="es-CO"/>
        </w:rPr>
        <w:t>también</w:t>
      </w:r>
      <w:r w:rsidRPr="00862060">
        <w:rPr>
          <w:lang w:val="es-CO"/>
        </w:rPr>
        <w:t xml:space="preserve"> la </w:t>
      </w:r>
      <w:r w:rsidR="00854B73" w:rsidRPr="00862060">
        <w:rPr>
          <w:lang w:val="es-CO"/>
        </w:rPr>
        <w:t>aplicación</w:t>
      </w:r>
      <w:r w:rsidRPr="00862060">
        <w:rPr>
          <w:lang w:val="es-CO"/>
        </w:rPr>
        <w:t xml:space="preserve"> misma con sus respectivas pruebas. </w:t>
      </w:r>
    </w:p>
    <w:p w14:paraId="0B63AA84" w14:textId="77777777" w:rsidR="006064A2" w:rsidRPr="00862060" w:rsidRDefault="006064A2" w:rsidP="00862060">
      <w:pPr>
        <w:pStyle w:val="Default"/>
        <w:pageBreakBefore/>
        <w:jc w:val="both"/>
        <w:rPr>
          <w:lang w:val="es-CO"/>
        </w:rPr>
      </w:pPr>
      <w:r w:rsidRPr="00862060">
        <w:rPr>
          <w:b/>
          <w:bCs/>
          <w:lang w:val="es-CO"/>
        </w:rPr>
        <w:lastRenderedPageBreak/>
        <w:t xml:space="preserve">Assets: </w:t>
      </w:r>
      <w:r w:rsidRPr="00862060">
        <w:rPr>
          <w:lang w:val="es-CO"/>
        </w:rPr>
        <w:t xml:space="preserve">directorio donde se guardan los recursos de la aplicación, como imágenes, estilos genéricos y scripts genéricos. </w:t>
      </w:r>
    </w:p>
    <w:p w14:paraId="099142FA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Img: </w:t>
      </w:r>
      <w:r w:rsidRPr="00862060">
        <w:rPr>
          <w:lang w:val="es-CO"/>
        </w:rPr>
        <w:t xml:space="preserve">directorio donde se encuentran todas las imágenes usadas en la aplicación, tanto iconografía en svg como en formato de imagen. </w:t>
      </w:r>
    </w:p>
    <w:p w14:paraId="24C32D11" w14:textId="2C6CF478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Js: </w:t>
      </w:r>
      <w:r w:rsidRPr="00862060">
        <w:rPr>
          <w:lang w:val="es-CO"/>
        </w:rPr>
        <w:t xml:space="preserve">directorio en el cual se consignan las librerías </w:t>
      </w:r>
      <w:r w:rsidR="00854B73" w:rsidRPr="00862060">
        <w:rPr>
          <w:lang w:val="es-CO"/>
        </w:rPr>
        <w:t>Js</w:t>
      </w:r>
      <w:r w:rsidRPr="00862060">
        <w:rPr>
          <w:lang w:val="es-CO"/>
        </w:rPr>
        <w:t xml:space="preserve"> que no están en hechas para </w:t>
      </w:r>
      <w:r w:rsidR="00854B73" w:rsidRPr="00862060">
        <w:rPr>
          <w:lang w:val="es-CO"/>
        </w:rPr>
        <w:t>angular,</w:t>
      </w:r>
      <w:r w:rsidRPr="00862060">
        <w:rPr>
          <w:lang w:val="es-CO"/>
        </w:rPr>
        <w:t xml:space="preserve"> pero se quieren usar en la aplicación. </w:t>
      </w:r>
    </w:p>
    <w:p w14:paraId="6EA49A26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Styles: </w:t>
      </w:r>
      <w:r w:rsidRPr="00862060">
        <w:rPr>
          <w:lang w:val="es-CO"/>
        </w:rPr>
        <w:t xml:space="preserve">directorio en el cual se consignan los estilos de ccs de estas librerías o styles genéricos para la aplicación. </w:t>
      </w:r>
    </w:p>
    <w:p w14:paraId="3BBA8DC1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App: </w:t>
      </w:r>
      <w:r w:rsidRPr="00862060">
        <w:rPr>
          <w:lang w:val="es-CO"/>
        </w:rPr>
        <w:t xml:space="preserve">directorio donde se encuentran todos los scripts de la aplicación. </w:t>
      </w:r>
    </w:p>
    <w:p w14:paraId="7EDCF8F4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Components: </w:t>
      </w:r>
      <w:r w:rsidRPr="00862060">
        <w:rPr>
          <w:lang w:val="es-CO"/>
        </w:rPr>
        <w:t xml:space="preserve">directorio para las páginas y componentes más pequeños debido a que angular está orientado a componentes. </w:t>
      </w:r>
    </w:p>
    <w:p w14:paraId="7E47B2A8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Core: </w:t>
      </w:r>
      <w:r w:rsidRPr="00862060">
        <w:rPr>
          <w:lang w:val="es-CO"/>
        </w:rPr>
        <w:t xml:space="preserve">directorio en el cual va consignada toda la lógica de aplicación y el modelo. </w:t>
      </w:r>
    </w:p>
    <w:p w14:paraId="1F9DC75A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>Model</w:t>
      </w:r>
      <w:r w:rsidRPr="00862060">
        <w:rPr>
          <w:lang w:val="es-CO"/>
        </w:rPr>
        <w:t xml:space="preserve">: directorio en el cual van las entidades de la aplicación. </w:t>
      </w:r>
    </w:p>
    <w:p w14:paraId="02F585F7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Usecase: </w:t>
      </w:r>
      <w:r w:rsidRPr="00862060">
        <w:rPr>
          <w:lang w:val="es-CO"/>
        </w:rPr>
        <w:t xml:space="preserve">directorio en el cual va la lógica de negocio independiente a la lógica de la capa de presentación. </w:t>
      </w:r>
    </w:p>
    <w:p w14:paraId="20210609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Utils: </w:t>
      </w:r>
      <w:r w:rsidRPr="00862060">
        <w:rPr>
          <w:lang w:val="es-CO"/>
        </w:rPr>
        <w:t xml:space="preserve">directorio en el cual van los validadores, o utilidades para la aplicación como mapeo de objetos a otros, etc. </w:t>
      </w:r>
    </w:p>
    <w:p w14:paraId="2DF14EAE" w14:textId="127F6155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Services: </w:t>
      </w:r>
      <w:r w:rsidRPr="00862060">
        <w:rPr>
          <w:lang w:val="es-CO"/>
        </w:rPr>
        <w:t xml:space="preserve">directorio en el cual van todos los servicios o providers de angular para traer </w:t>
      </w:r>
      <w:r w:rsidR="00854B73" w:rsidRPr="00862060">
        <w:rPr>
          <w:lang w:val="es-CO"/>
        </w:rPr>
        <w:t>la información</w:t>
      </w:r>
      <w:r w:rsidRPr="00862060">
        <w:rPr>
          <w:lang w:val="es-CO"/>
        </w:rPr>
        <w:t xml:space="preserve"> o llevar la información al </w:t>
      </w:r>
      <w:r w:rsidR="00854B73" w:rsidRPr="00862060">
        <w:rPr>
          <w:lang w:val="es-CO"/>
        </w:rPr>
        <w:t>Backend</w:t>
      </w:r>
      <w:r w:rsidRPr="00862060">
        <w:rPr>
          <w:lang w:val="es-CO"/>
        </w:rPr>
        <w:t xml:space="preserve">. </w:t>
      </w:r>
    </w:p>
    <w:p w14:paraId="3E66E966" w14:textId="70AEA76D" w:rsid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E2e: </w:t>
      </w:r>
      <w:r w:rsidRPr="00862060">
        <w:rPr>
          <w:lang w:val="es-CO"/>
        </w:rPr>
        <w:t xml:space="preserve">directorio en el cual van todas las pruebas de nuestra aplicación con Jasmin y Karma, la estructura es igual a la estructura de la aplicación para que sea más comprensible encontrar el test de los diferentes directivas, servicios o controladores de nuestra aplicación. </w:t>
      </w:r>
    </w:p>
    <w:p w14:paraId="7759FA81" w14:textId="77777777" w:rsidR="00862060" w:rsidRPr="00862060" w:rsidRDefault="00862060" w:rsidP="00862060">
      <w:pPr>
        <w:pStyle w:val="Default"/>
        <w:jc w:val="both"/>
        <w:rPr>
          <w:lang w:val="es-CO"/>
        </w:rPr>
      </w:pPr>
    </w:p>
    <w:p w14:paraId="736343B4" w14:textId="09C304BE" w:rsidR="00862060" w:rsidRDefault="006064A2" w:rsidP="00862060">
      <w:pPr>
        <w:pStyle w:val="Ttulo2"/>
        <w:rPr>
          <w:rFonts w:ascii="Times New Roman" w:hAnsi="Times New Roman" w:cs="Times New Roman"/>
        </w:rPr>
      </w:pPr>
      <w:bookmarkStart w:id="22" w:name="_Toc21640046"/>
      <w:r w:rsidRPr="00862060">
        <w:rPr>
          <w:rFonts w:ascii="Times New Roman" w:hAnsi="Times New Roman" w:cs="Times New Roman"/>
        </w:rPr>
        <w:t>Backend</w:t>
      </w:r>
      <w:bookmarkEnd w:id="22"/>
      <w:r w:rsidRPr="00862060">
        <w:rPr>
          <w:rFonts w:ascii="Times New Roman" w:hAnsi="Times New Roman" w:cs="Times New Roman"/>
        </w:rPr>
        <w:t xml:space="preserve"> </w:t>
      </w:r>
    </w:p>
    <w:p w14:paraId="6A039635" w14:textId="77777777" w:rsidR="00862060" w:rsidRDefault="00862060" w:rsidP="00862060">
      <w:pPr>
        <w:rPr>
          <w:b/>
          <w:bCs/>
        </w:rPr>
      </w:pPr>
      <w:r w:rsidRPr="006064A2">
        <w:rPr>
          <w:noProof/>
          <w:sz w:val="40"/>
          <w:szCs w:val="40"/>
        </w:rPr>
        <w:drawing>
          <wp:inline distT="0" distB="0" distL="0" distR="0" wp14:anchorId="23945CDD" wp14:editId="3B6CF083">
            <wp:extent cx="3566160" cy="465060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31" cy="467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1409" w14:textId="0A012C0D" w:rsidR="006064A2" w:rsidRPr="00862060" w:rsidRDefault="006064A2" w:rsidP="00862060">
      <w:pPr>
        <w:jc w:val="both"/>
        <w:rPr>
          <w:rFonts w:ascii="Times New Roman" w:hAnsi="Times New Roman" w:cs="Times New Roman"/>
          <w:sz w:val="24"/>
          <w:szCs w:val="24"/>
        </w:rPr>
      </w:pPr>
      <w:r w:rsidRPr="008620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src: </w:t>
      </w:r>
      <w:r w:rsidRPr="00862060">
        <w:rPr>
          <w:rFonts w:ascii="Times New Roman" w:hAnsi="Times New Roman" w:cs="Times New Roman"/>
          <w:bCs/>
          <w:sz w:val="24"/>
          <w:szCs w:val="24"/>
        </w:rPr>
        <w:t xml:space="preserve">directorio en el cual se encuentra todo el código fuente de la aplicación. </w:t>
      </w:r>
    </w:p>
    <w:p w14:paraId="26C9673A" w14:textId="2CA06AD0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test: </w:t>
      </w:r>
      <w:r w:rsidRPr="00862060">
        <w:rPr>
          <w:lang w:val="es-CO"/>
        </w:rPr>
        <w:t xml:space="preserve">directorio en el cual se encuentran los test de cada una </w:t>
      </w:r>
      <w:r w:rsidR="00854B73" w:rsidRPr="00862060">
        <w:rPr>
          <w:lang w:val="es-CO"/>
        </w:rPr>
        <w:t>de</w:t>
      </w:r>
      <w:r w:rsidRPr="00862060">
        <w:rPr>
          <w:lang w:val="es-CO"/>
        </w:rPr>
        <w:t xml:space="preserve"> las clases de java de la aplicación. </w:t>
      </w:r>
    </w:p>
    <w:p w14:paraId="1789DA43" w14:textId="03248FD7" w:rsidR="006064A2" w:rsidRPr="00862060" w:rsidRDefault="00854B73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>co.com. udea</w:t>
      </w:r>
      <w:r w:rsidR="006064A2" w:rsidRPr="00862060">
        <w:rPr>
          <w:b/>
          <w:bCs/>
          <w:lang w:val="es-CO"/>
        </w:rPr>
        <w:t xml:space="preserve">.infrastructure: </w:t>
      </w:r>
      <w:r w:rsidR="006064A2" w:rsidRPr="00862060">
        <w:rPr>
          <w:lang w:val="es-CO"/>
        </w:rPr>
        <w:t xml:space="preserve">en este paquete van las conexiones con </w:t>
      </w:r>
      <w:r w:rsidRPr="00862060">
        <w:rPr>
          <w:lang w:val="es-CO"/>
        </w:rPr>
        <w:t>Apis</w:t>
      </w:r>
      <w:r w:rsidR="006064A2" w:rsidRPr="00862060">
        <w:rPr>
          <w:lang w:val="es-CO"/>
        </w:rPr>
        <w:t xml:space="preserve"> externas, servicios rest, la capa de presentación, etc. </w:t>
      </w:r>
    </w:p>
    <w:p w14:paraId="1E870D0A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co.com.udea.infrastructure.controllers: </w:t>
      </w:r>
      <w:r w:rsidRPr="00862060">
        <w:rPr>
          <w:lang w:val="es-CO"/>
        </w:rPr>
        <w:t xml:space="preserve">paquete en el cual van los REST y/o SOAP expuestos por nuestra aplicación, también la conexión con dispositivos externos. </w:t>
      </w:r>
    </w:p>
    <w:p w14:paraId="05FE24E6" w14:textId="77777777" w:rsidR="00862060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co.com.udea.infrastructure.getways: </w:t>
      </w:r>
      <w:r w:rsidRPr="00862060">
        <w:rPr>
          <w:lang w:val="es-CO"/>
        </w:rPr>
        <w:t xml:space="preserve">paquete en el cual va la implementación de los repositorios de base de datos y servicios externos. </w:t>
      </w:r>
    </w:p>
    <w:p w14:paraId="6E087654" w14:textId="757E3683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co.com.udea.infrastructure.presenters: </w:t>
      </w:r>
      <w:r w:rsidRPr="00862060">
        <w:rPr>
          <w:lang w:val="es-CO"/>
        </w:rPr>
        <w:t xml:space="preserve">paquete en el cual va la interfaz de usuario o mensajes del backend. </w:t>
      </w:r>
    </w:p>
    <w:p w14:paraId="55B061C3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co.com.udea.domain: </w:t>
      </w:r>
      <w:r w:rsidRPr="00862060">
        <w:rPr>
          <w:lang w:val="es-CO"/>
        </w:rPr>
        <w:t xml:space="preserve">paquete en el cual se encuentra el core de la aplicación y las interfaces para los repositorios y/o servicios externos. </w:t>
      </w:r>
    </w:p>
    <w:p w14:paraId="6AA34962" w14:textId="77777777" w:rsidR="006064A2" w:rsidRPr="00862060" w:rsidRDefault="006064A2" w:rsidP="00862060">
      <w:pPr>
        <w:pStyle w:val="Default"/>
        <w:jc w:val="both"/>
        <w:rPr>
          <w:lang w:val="es-CO"/>
        </w:rPr>
      </w:pPr>
      <w:r w:rsidRPr="00862060">
        <w:rPr>
          <w:b/>
          <w:bCs/>
          <w:lang w:val="es-CO"/>
        </w:rPr>
        <w:t xml:space="preserve">co.com.udea.domain.model: </w:t>
      </w:r>
      <w:r w:rsidRPr="00862060">
        <w:rPr>
          <w:lang w:val="es-CO"/>
        </w:rPr>
        <w:t xml:space="preserve">paquete en el cual se encuentran las entidades de la aplicación, no necesariamente deben ser las mismas que usan los repositorios. </w:t>
      </w:r>
    </w:p>
    <w:p w14:paraId="154322C0" w14:textId="77777777" w:rsidR="006064A2" w:rsidRPr="00862060" w:rsidRDefault="006064A2" w:rsidP="00862060">
      <w:pPr>
        <w:jc w:val="both"/>
        <w:rPr>
          <w:rFonts w:ascii="Times New Roman" w:hAnsi="Times New Roman" w:cs="Times New Roman"/>
          <w:sz w:val="24"/>
          <w:szCs w:val="24"/>
        </w:rPr>
      </w:pPr>
      <w:r w:rsidRPr="00862060">
        <w:rPr>
          <w:rFonts w:ascii="Times New Roman" w:hAnsi="Times New Roman" w:cs="Times New Roman"/>
          <w:b/>
          <w:bCs/>
          <w:sz w:val="24"/>
          <w:szCs w:val="24"/>
        </w:rPr>
        <w:t xml:space="preserve">co.com.udea.domain.usecase: </w:t>
      </w:r>
      <w:r w:rsidRPr="00862060">
        <w:rPr>
          <w:rFonts w:ascii="Times New Roman" w:hAnsi="Times New Roman" w:cs="Times New Roman"/>
          <w:sz w:val="24"/>
          <w:szCs w:val="24"/>
        </w:rPr>
        <w:t>paquete en el cual va toda la lógica del negocio.</w:t>
      </w:r>
    </w:p>
    <w:p w14:paraId="40FD68F7" w14:textId="73153FA1" w:rsidR="006064A2" w:rsidRDefault="006064A2" w:rsidP="006064A2"/>
    <w:p w14:paraId="2BEEC020" w14:textId="32F9A43A" w:rsidR="003E093C" w:rsidRDefault="003E093C" w:rsidP="003E093C">
      <w:pPr>
        <w:pStyle w:val="Ttulo2"/>
      </w:pPr>
      <w:bookmarkStart w:id="23" w:name="_Toc21640047"/>
      <w:r>
        <w:t>DIAGRAMA ENTIDAD RELACIÓN</w:t>
      </w:r>
      <w:bookmarkEnd w:id="23"/>
    </w:p>
    <w:p w14:paraId="2E1E0AAE" w14:textId="77777777" w:rsidR="003E093C" w:rsidRPr="003E093C" w:rsidRDefault="003E093C" w:rsidP="003E093C"/>
    <w:p w14:paraId="42E0B82F" w14:textId="7E4DC991" w:rsidR="003E093C" w:rsidRDefault="003E093C" w:rsidP="006064A2">
      <w:r>
        <w:rPr>
          <w:noProof/>
          <w:lang w:val="en-US"/>
        </w:rPr>
        <w:lastRenderedPageBreak/>
        <w:drawing>
          <wp:inline distT="0" distB="0" distL="0" distR="0" wp14:anchorId="4EFEC6C2" wp14:editId="2F4828B1">
            <wp:extent cx="5859780" cy="6160294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2"/>
                    <a:stretch/>
                  </pic:blipFill>
                  <pic:spPr bwMode="auto">
                    <a:xfrm>
                      <a:off x="0" y="0"/>
                      <a:ext cx="5874538" cy="6175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AB385" w14:textId="120C4CFD" w:rsidR="003E093C" w:rsidRDefault="003E093C" w:rsidP="006064A2"/>
    <w:p w14:paraId="7CF24359" w14:textId="275F3A7E" w:rsidR="003E093C" w:rsidRDefault="003E093C" w:rsidP="003E093C">
      <w:pPr>
        <w:pStyle w:val="Ttulo2"/>
      </w:pPr>
      <w:bookmarkStart w:id="24" w:name="_Toc21640048"/>
      <w:r>
        <w:lastRenderedPageBreak/>
        <w:t>DIAGRAMA DE CLASES</w:t>
      </w:r>
      <w:bookmarkEnd w:id="24"/>
    </w:p>
    <w:p w14:paraId="36447BDA" w14:textId="418DF1C5" w:rsidR="003E093C" w:rsidRDefault="003E093C" w:rsidP="006064A2">
      <w:r>
        <w:pict w14:anchorId="5A6B0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97.8pt;height:326.4pt">
            <v:imagedata r:id="rId18" o:title="diagrama de clases" croptop="5551f" cropbottom="6914f" cropleft="6554f" cropright="5994f"/>
          </v:shape>
        </w:pict>
      </w:r>
    </w:p>
    <w:p w14:paraId="3A6F018A" w14:textId="77777777" w:rsidR="003E093C" w:rsidRDefault="003E093C" w:rsidP="00606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visualizar mejor el diagrama se recomienda consultar el siguiente link. </w:t>
      </w:r>
      <w:r w:rsidRPr="003E093C">
        <w:rPr>
          <w:rFonts w:ascii="Times New Roman" w:hAnsi="Times New Roman" w:cs="Times New Roman"/>
          <w:sz w:val="24"/>
          <w:szCs w:val="24"/>
        </w:rPr>
        <w:t>shorturl.at/nBMVX</w:t>
      </w:r>
    </w:p>
    <w:p w14:paraId="7D80E908" w14:textId="7E5FC0A9" w:rsidR="003E093C" w:rsidRPr="003E093C" w:rsidRDefault="003E093C" w:rsidP="00606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0B2C2" w14:textId="7FA6CC8F" w:rsidR="006064A2" w:rsidRPr="00E66F7A" w:rsidRDefault="003E093C" w:rsidP="00E66F7A">
      <w:pPr>
        <w:pStyle w:val="Ttulo2"/>
      </w:pPr>
      <w:bookmarkStart w:id="25" w:name="_Toc21640049"/>
      <w:r>
        <w:t>PATRONES DE DISEÑO</w:t>
      </w:r>
      <w:bookmarkEnd w:id="25"/>
    </w:p>
    <w:p w14:paraId="19C68CF4" w14:textId="77777777" w:rsidR="006064A2" w:rsidRPr="00E66F7A" w:rsidRDefault="006064A2" w:rsidP="00E66F7A">
      <w:pPr>
        <w:pStyle w:val="Ttulo2"/>
      </w:pPr>
      <w:bookmarkStart w:id="26" w:name="_Toc21640050"/>
      <w:r w:rsidRPr="00E66F7A">
        <w:t>Front-End</w:t>
      </w:r>
      <w:bookmarkEnd w:id="26"/>
    </w:p>
    <w:p w14:paraId="2ED22819" w14:textId="27653D6C" w:rsidR="00862060" w:rsidRDefault="00E66F7A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  <w:r>
        <w:rPr>
          <w:rFonts w:ascii="Times New Roman" w:eastAsia="ArialMT" w:hAnsi="Times New Roman" w:cs="Times New Roman"/>
          <w:color w:val="000000"/>
          <w:sz w:val="24"/>
          <w:szCs w:val="24"/>
        </w:rPr>
        <w:t>Para la parte visual del Fr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ont todo lo que tiene que ver con el diseño manejaremos el patrón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de diseño “Mostly Fluid” que lo que nos propone es que en pantallas grandes todo va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agrupado en un contenedor que va centrado en la página con un tamaño de ancho ya fijado,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y al reducirse a tamaños pequeños, como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Smartphone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todo pasa a ser en una única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columna y lo que iba en diferentes filas que en distintos bloques dentro de la columna, y a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medida que crezca los bloques se agrupan hasta ir ocupando toda la pantalla.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Este patrón es implementado en HTML y CSS utilizando FlexBox.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En la parte lógica del front-end será manejada en Angular 7, ya definido el método de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trabajo de este, manejaremos lo que es el Patrón MVC, que este ya lo trae “implementado”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que trabaja con un método muy similar, manejando la Vista con los componentes de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="006064A2"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Angular, el Modelo, y la conexión con Angular Services, lo que se traspola a un un MVC.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</w:p>
    <w:p w14:paraId="265431CF" w14:textId="77777777" w:rsidR="00862060" w:rsidRDefault="00862060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2BD7A917" w14:textId="4F590CFD" w:rsidR="006064A2" w:rsidRPr="00862060" w:rsidRDefault="006064A2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b/>
          <w:color w:val="000000"/>
          <w:sz w:val="24"/>
          <w:szCs w:val="24"/>
        </w:rPr>
      </w:pPr>
      <w:r w:rsidRPr="00862060">
        <w:rPr>
          <w:rFonts w:ascii="Times New Roman" w:eastAsia="ArialMT" w:hAnsi="Times New Roman" w:cs="Times New Roman"/>
          <w:b/>
          <w:color w:val="000000"/>
          <w:sz w:val="24"/>
          <w:szCs w:val="24"/>
        </w:rPr>
        <w:t>¿Que es MVC?</w:t>
      </w:r>
    </w:p>
    <w:p w14:paraId="2F933958" w14:textId="10C7B577" w:rsidR="006064A2" w:rsidRDefault="006064A2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Modelo Vista Controlador (MVC) es patrón de diseño que separa los datos de una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aplicación, la interfaz de usuario, y la lógica de control en tres componentes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distintos.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Se trata de un modelo muy maduro y que ha demostrado su validez a lo largo de los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años en todo tipo de aplicaciones, y sobre multitud de lenguajes y plataformas de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desarrollo.</w:t>
      </w:r>
    </w:p>
    <w:p w14:paraId="58895DB6" w14:textId="77777777" w:rsidR="00862060" w:rsidRPr="00862060" w:rsidRDefault="00862060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</w:p>
    <w:p w14:paraId="62C3A6F5" w14:textId="3F857DCB" w:rsidR="006064A2" w:rsidRPr="00862060" w:rsidRDefault="006064A2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El </w:t>
      </w:r>
      <w:r w:rsidRPr="00862060">
        <w:rPr>
          <w:rFonts w:ascii="Times New Roman" w:eastAsia="ArialMT" w:hAnsi="Times New Roman" w:cs="Times New Roman"/>
          <w:b/>
          <w:bCs/>
          <w:color w:val="000000"/>
          <w:sz w:val="24"/>
          <w:szCs w:val="24"/>
        </w:rPr>
        <w:t xml:space="preserve">Modelo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que contiene una representación de los datos que maneja el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sistema, su lógica de negocio, y sus mecanismos de persistencia.</w:t>
      </w:r>
    </w:p>
    <w:p w14:paraId="30D63DD4" w14:textId="57A7A0EB" w:rsidR="006064A2" w:rsidRPr="00862060" w:rsidRDefault="006064A2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lastRenderedPageBreak/>
        <w:t xml:space="preserve">● La </w:t>
      </w:r>
      <w:r w:rsidR="00854B73" w:rsidRPr="00862060">
        <w:rPr>
          <w:rStyle w:val="Ttulo3Car"/>
          <w:rFonts w:ascii="Times New Roman" w:hAnsi="Times New Roman" w:cs="Times New Roman"/>
        </w:rPr>
        <w:t>Vista</w:t>
      </w:r>
      <w:r w:rsidR="00854B73" w:rsidRPr="00862060">
        <w:rPr>
          <w:rFonts w:ascii="Times New Roman" w:eastAsia="ArialMT" w:hAnsi="Times New Roman" w:cs="Times New Roman"/>
          <w:b/>
          <w:bCs/>
          <w:color w:val="000000"/>
          <w:sz w:val="24"/>
          <w:szCs w:val="24"/>
        </w:rPr>
        <w:t>,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o interfaz de usuario, que compone la información que se envía al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cliente y los mecanismos interacción con éste.</w:t>
      </w:r>
    </w:p>
    <w:p w14:paraId="5B394E69" w14:textId="765DE0E1" w:rsidR="006064A2" w:rsidRPr="00862060" w:rsidRDefault="006064A2" w:rsidP="008620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ArialMT" w:hAnsi="Times New Roman" w:cs="Times New Roman"/>
          <w:color w:val="000000"/>
          <w:sz w:val="24"/>
          <w:szCs w:val="24"/>
        </w:rPr>
      </w:pP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● El </w:t>
      </w:r>
      <w:r w:rsidR="00854B73" w:rsidRPr="00862060">
        <w:rPr>
          <w:rStyle w:val="Ttulo3Car"/>
          <w:rFonts w:ascii="Times New Roman" w:hAnsi="Times New Roman" w:cs="Times New Roman"/>
        </w:rPr>
        <w:t>Controlador</w:t>
      </w:r>
      <w:r w:rsidR="00854B73" w:rsidRPr="00862060">
        <w:rPr>
          <w:rFonts w:ascii="Times New Roman" w:eastAsia="ArialMT" w:hAnsi="Times New Roman" w:cs="Times New Roman"/>
          <w:b/>
          <w:bCs/>
          <w:color w:val="000000"/>
          <w:sz w:val="24"/>
          <w:szCs w:val="24"/>
        </w:rPr>
        <w:t>,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que actúa como intermediario entre el Modelo y la Vista,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gestionando el flujo de información entre ellos y las transformaciones para</w:t>
      </w:r>
      <w:r w:rsidR="00862060">
        <w:rPr>
          <w:rFonts w:ascii="Times New Roman" w:eastAsia="ArialMT" w:hAnsi="Times New Roman" w:cs="Times New Roman"/>
          <w:color w:val="000000"/>
          <w:sz w:val="24"/>
          <w:szCs w:val="24"/>
        </w:rPr>
        <w:t xml:space="preserve"> </w:t>
      </w:r>
      <w:r w:rsidRPr="00862060">
        <w:rPr>
          <w:rFonts w:ascii="Times New Roman" w:eastAsia="ArialMT" w:hAnsi="Times New Roman" w:cs="Times New Roman"/>
          <w:color w:val="000000"/>
          <w:sz w:val="24"/>
          <w:szCs w:val="24"/>
        </w:rPr>
        <w:t>adaptar los datos a las necesidades de cada uno.</w:t>
      </w:r>
    </w:p>
    <w:p w14:paraId="40820562" w14:textId="77777777" w:rsidR="006064A2" w:rsidRDefault="006064A2" w:rsidP="006064A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</w:rPr>
      </w:pPr>
    </w:p>
    <w:p w14:paraId="57156860" w14:textId="7DB3FF79" w:rsidR="006064A2" w:rsidRDefault="006064A2">
      <w:pPr>
        <w:rPr>
          <w:rFonts w:ascii="ArialMT" w:eastAsia="ArialMT" w:cs="ArialMT"/>
          <w:color w:val="000000"/>
          <w:sz w:val="24"/>
          <w:szCs w:val="24"/>
        </w:rPr>
      </w:pPr>
    </w:p>
    <w:p w14:paraId="7D5CB9B1" w14:textId="77777777" w:rsidR="00862060" w:rsidRDefault="00862060">
      <w:pPr>
        <w:rPr>
          <w:rFonts w:ascii="ArialMT" w:eastAsia="ArialMT" w:cs="ArialMT"/>
          <w:color w:val="000000"/>
          <w:sz w:val="24"/>
          <w:szCs w:val="24"/>
        </w:rPr>
      </w:pPr>
    </w:p>
    <w:p w14:paraId="114001D2" w14:textId="77777777" w:rsidR="00862060" w:rsidRDefault="00862060">
      <w:pPr>
        <w:rPr>
          <w:rFonts w:ascii="ArialMT" w:eastAsia="ArialMT" w:cs="ArialMT"/>
          <w:color w:val="000000"/>
          <w:sz w:val="24"/>
          <w:szCs w:val="24"/>
        </w:rPr>
      </w:pPr>
    </w:p>
    <w:p w14:paraId="6B521AAA" w14:textId="77777777" w:rsidR="006064A2" w:rsidRPr="00862060" w:rsidRDefault="006064A2" w:rsidP="006064A2">
      <w:pPr>
        <w:pStyle w:val="Ttulo1"/>
        <w:rPr>
          <w:rFonts w:ascii="Times New Roman" w:eastAsia="ArialMT" w:hAnsi="Times New Roman" w:cs="Times New Roman"/>
          <w:sz w:val="30"/>
          <w:szCs w:val="30"/>
        </w:rPr>
      </w:pPr>
      <w:bookmarkStart w:id="27" w:name="_Toc21640051"/>
      <w:r w:rsidRPr="00862060">
        <w:rPr>
          <w:rFonts w:ascii="Times New Roman" w:eastAsia="ArialMT" w:hAnsi="Times New Roman" w:cs="Times New Roman"/>
          <w:sz w:val="30"/>
          <w:szCs w:val="30"/>
        </w:rPr>
        <w:t>Bibliografía</w:t>
      </w:r>
      <w:bookmarkEnd w:id="27"/>
    </w:p>
    <w:p w14:paraId="3FC2159C" w14:textId="77777777" w:rsidR="00862060" w:rsidRDefault="00862060" w:rsidP="006064A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color w:val="1155CD"/>
          <w:sz w:val="24"/>
          <w:szCs w:val="24"/>
        </w:rPr>
      </w:pPr>
    </w:p>
    <w:p w14:paraId="47D5EC42" w14:textId="5B4571C3" w:rsidR="006064A2" w:rsidRPr="002317EE" w:rsidRDefault="002317EE" w:rsidP="002317EE">
      <w:pPr>
        <w:jc w:val="both"/>
        <w:rPr>
          <w:rFonts w:ascii="Times New Roman" w:hAnsi="Times New Roman" w:cs="Times New Roman"/>
          <w:sz w:val="24"/>
          <w:szCs w:val="24"/>
        </w:rPr>
      </w:pPr>
      <w:r w:rsidRPr="002317EE">
        <w:rPr>
          <w:rFonts w:ascii="Times New Roman" w:hAnsi="Times New Roman" w:cs="Times New Roman"/>
          <w:sz w:val="24"/>
          <w:szCs w:val="24"/>
        </w:rPr>
        <w:t>Azaustre, C. (</w:t>
      </w:r>
      <w:r w:rsidR="00854B73" w:rsidRPr="002317EE">
        <w:rPr>
          <w:rFonts w:ascii="Times New Roman" w:hAnsi="Times New Roman" w:cs="Times New Roman"/>
          <w:sz w:val="24"/>
          <w:szCs w:val="24"/>
        </w:rPr>
        <w:t>noviembre</w:t>
      </w:r>
      <w:r w:rsidRPr="002317EE">
        <w:rPr>
          <w:rFonts w:ascii="Times New Roman" w:hAnsi="Times New Roman" w:cs="Times New Roman"/>
          <w:sz w:val="24"/>
          <w:szCs w:val="24"/>
        </w:rPr>
        <w:t xml:space="preserve"> 4, 2015). Carlos Azaustre: Los 5 patrones del </w:t>
      </w:r>
      <w:r w:rsidR="00854B73" w:rsidRPr="002317EE">
        <w:rPr>
          <w:rFonts w:ascii="Times New Roman" w:hAnsi="Times New Roman" w:cs="Times New Roman"/>
          <w:sz w:val="24"/>
          <w:szCs w:val="24"/>
        </w:rPr>
        <w:t>responsiva</w:t>
      </w:r>
      <w:r w:rsidRPr="002317EE">
        <w:rPr>
          <w:rFonts w:ascii="Times New Roman" w:hAnsi="Times New Roman" w:cs="Times New Roman"/>
          <w:sz w:val="24"/>
          <w:szCs w:val="24"/>
        </w:rPr>
        <w:t xml:space="preserve"> </w:t>
      </w:r>
      <w:r w:rsidR="00854B73" w:rsidRPr="002317EE">
        <w:rPr>
          <w:rFonts w:ascii="Times New Roman" w:hAnsi="Times New Roman" w:cs="Times New Roman"/>
          <w:sz w:val="24"/>
          <w:szCs w:val="24"/>
        </w:rPr>
        <w:t>designó</w:t>
      </w:r>
      <w:r w:rsidRPr="002317EE">
        <w:rPr>
          <w:rFonts w:ascii="Times New Roman" w:hAnsi="Times New Roman" w:cs="Times New Roman"/>
          <w:sz w:val="24"/>
          <w:szCs w:val="24"/>
        </w:rPr>
        <w:t xml:space="preserve">. Recuperado de: </w:t>
      </w:r>
      <w:r w:rsidR="006064A2" w:rsidRPr="002317EE">
        <w:rPr>
          <w:rFonts w:ascii="Times New Roman" w:hAnsi="Times New Roman" w:cs="Times New Roman"/>
          <w:sz w:val="24"/>
          <w:szCs w:val="24"/>
        </w:rPr>
        <w:t>https://carlosazaustre.es/los-5-patrones-del-responsive-design/</w:t>
      </w:r>
    </w:p>
    <w:p w14:paraId="3FA5F675" w14:textId="759541CD" w:rsidR="006064A2" w:rsidRPr="002317EE" w:rsidRDefault="002317EE" w:rsidP="002317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Alicante. (</w:t>
      </w:r>
      <w:r w:rsidR="00854B73">
        <w:rPr>
          <w:rFonts w:ascii="Times New Roman" w:hAnsi="Times New Roman" w:cs="Times New Roman"/>
          <w:sz w:val="24"/>
          <w:szCs w:val="24"/>
        </w:rPr>
        <w:t>septiembre</w:t>
      </w:r>
      <w:r>
        <w:rPr>
          <w:rFonts w:ascii="Times New Roman" w:hAnsi="Times New Roman" w:cs="Times New Roman"/>
          <w:sz w:val="24"/>
          <w:szCs w:val="24"/>
        </w:rPr>
        <w:t xml:space="preserve"> 10, 2019). Universidad de Alicante: UA: Servicio de informática ASP.NET MVC 3 Framework: Modelo vista controlador (MVC). Recuperado de: </w:t>
      </w:r>
      <w:r w:rsidR="006064A2" w:rsidRPr="002317EE">
        <w:rPr>
          <w:rFonts w:ascii="Times New Roman" w:hAnsi="Times New Roman" w:cs="Times New Roman"/>
          <w:sz w:val="24"/>
          <w:szCs w:val="24"/>
        </w:rPr>
        <w:t>https://si.ua.es/es/documentacion/asp-net-mvc-3/1-dia/modelo-vista-controlador-mvc.html</w:t>
      </w:r>
    </w:p>
    <w:sectPr w:rsidR="006064A2" w:rsidRPr="002317EE" w:rsidSect="006064A2">
      <w:pgSz w:w="11908" w:h="17333"/>
      <w:pgMar w:top="1860" w:right="852" w:bottom="1417" w:left="1209" w:header="720" w:footer="720" w:gutter="0"/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35F82"/>
    <w:multiLevelType w:val="hybridMultilevel"/>
    <w:tmpl w:val="647083F6"/>
    <w:lvl w:ilvl="0" w:tplc="170ED1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7742"/>
    <w:multiLevelType w:val="hybridMultilevel"/>
    <w:tmpl w:val="CD0004CA"/>
    <w:lvl w:ilvl="0" w:tplc="E00251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F40C6"/>
    <w:multiLevelType w:val="hybridMultilevel"/>
    <w:tmpl w:val="45A8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A4B9F"/>
    <w:multiLevelType w:val="hybridMultilevel"/>
    <w:tmpl w:val="9094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69"/>
    <w:rsid w:val="00150888"/>
    <w:rsid w:val="001F4069"/>
    <w:rsid w:val="002317EE"/>
    <w:rsid w:val="003E093C"/>
    <w:rsid w:val="006064A2"/>
    <w:rsid w:val="006A7A5C"/>
    <w:rsid w:val="00854B73"/>
    <w:rsid w:val="00862060"/>
    <w:rsid w:val="00A86EDB"/>
    <w:rsid w:val="00D90103"/>
    <w:rsid w:val="00E66F7A"/>
    <w:rsid w:val="00FB4E15"/>
    <w:rsid w:val="00F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9C42"/>
  <w15:chartTrackingRefBased/>
  <w15:docId w15:val="{44DF72C4-4138-4F74-A737-3F642482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06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06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06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06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064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Sinespaciado">
    <w:name w:val="No Spacing"/>
    <w:link w:val="SinespaciadoCar"/>
    <w:uiPriority w:val="1"/>
    <w:qFormat/>
    <w:rsid w:val="006064A2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64A2"/>
    <w:rPr>
      <w:rFonts w:eastAsiaTheme="minorEastAsia"/>
    </w:rPr>
  </w:style>
  <w:style w:type="paragraph" w:styleId="TtuloTDC">
    <w:name w:val="TOC Heading"/>
    <w:basedOn w:val="Ttulo1"/>
    <w:next w:val="Normal"/>
    <w:uiPriority w:val="39"/>
    <w:unhideWhenUsed/>
    <w:qFormat/>
    <w:rsid w:val="006064A2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6064A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064A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064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6064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6064A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064A2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60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064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064A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064A2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064A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064A2"/>
    <w:rPr>
      <w:b/>
      <w:bCs/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6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64A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Actualmente en la facultad de ingeniería y específicamente en el departamento de Ingeniería de Sistemas la gestión curricular es poco eficiente, difícilmente gestionable bajo estándares de calidad y para nada amigable con los docentes y administrativos que hacen uso de ella. Es por esto que en el presente documento mostraremos a detalle la arquitectura y diseño de una plataforma web dedicada exclusivamente a la gestión de la información del micro currículo de la Universidad de Antioquia, con énfasis en el Departamento de Ingeniería de Sistemas.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5BA9C7-4483-4D17-9910-4C6C7F79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</vt:lpstr>
    </vt:vector>
  </TitlesOfParts>
  <Company/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</dc:title>
  <dc:subject>SIMOCU</dc:subject>
  <dc:creator>Juan Sebastián Peláez Villa Diego Iván Oliveros Acosta</dc:creator>
  <cp:keywords/>
  <dc:description/>
  <cp:lastModifiedBy>PC</cp:lastModifiedBy>
  <cp:revision>8</cp:revision>
  <dcterms:created xsi:type="dcterms:W3CDTF">2019-09-12T14:02:00Z</dcterms:created>
  <dcterms:modified xsi:type="dcterms:W3CDTF">2019-10-11T03:47:00Z</dcterms:modified>
</cp:coreProperties>
</file>